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5D778" w14:textId="77777777" w:rsidR="0060174F" w:rsidRPr="0060174F" w:rsidRDefault="0060174F" w:rsidP="0060174F">
      <w:pPr>
        <w:spacing w:before="100" w:beforeAutospacing="1" w:after="100" w:afterAutospacing="1" w:line="240" w:lineRule="auto"/>
        <w:outlineLvl w:val="0"/>
        <w:rPr>
          <w:rFonts w:ascii="Times New Roman" w:eastAsia="Times New Roman" w:hAnsi="Times New Roman" w:cs="Times New Roman"/>
          <w:b/>
          <w:bCs/>
          <w:kern w:val="36"/>
          <w:sz w:val="57"/>
          <w:szCs w:val="57"/>
          <w:lang w:eastAsia="en-GB"/>
        </w:rPr>
      </w:pPr>
      <w:r w:rsidRPr="0060174F">
        <w:rPr>
          <w:rFonts w:ascii="Times New Roman" w:eastAsia="Times New Roman" w:hAnsi="Times New Roman" w:cs="Times New Roman"/>
          <w:b/>
          <w:bCs/>
          <w:kern w:val="36"/>
          <w:sz w:val="57"/>
          <w:szCs w:val="57"/>
          <w:lang w:eastAsia="en-GB"/>
        </w:rPr>
        <w:t>Martin Down: a Long-Term Monitoring Network report</w:t>
      </w:r>
    </w:p>
    <w:p w14:paraId="3257FFCB" w14:textId="2FBDAB54"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r w:rsidRPr="0060174F">
        <w:rPr>
          <w:rFonts w:ascii="Times New Roman" w:eastAsia="Times New Roman" w:hAnsi="Times New Roman" w:cs="Times New Roman"/>
          <w:sz w:val="24"/>
          <w:szCs w:val="24"/>
          <w:lang w:eastAsia="en-GB"/>
        </w:rPr>
        <w:t>The information presented here is a summary of the vegetation data collected through</w:t>
      </w:r>
      <w:del w:id="0" w:author="Fagan, Kate" w:date="2021-04-23T18:52:00Z">
        <w:r w:rsidRPr="0060174F" w:rsidDel="002323DB">
          <w:rPr>
            <w:rFonts w:ascii="Times New Roman" w:eastAsia="Times New Roman" w:hAnsi="Times New Roman" w:cs="Times New Roman"/>
            <w:sz w:val="24"/>
            <w:szCs w:val="24"/>
            <w:lang w:eastAsia="en-GB"/>
          </w:rPr>
          <w:delText>out</w:delText>
        </w:r>
      </w:del>
      <w:r w:rsidRPr="0060174F">
        <w:rPr>
          <w:rFonts w:ascii="Times New Roman" w:eastAsia="Times New Roman" w:hAnsi="Times New Roman" w:cs="Times New Roman"/>
          <w:sz w:val="24"/>
          <w:szCs w:val="24"/>
          <w:lang w:eastAsia="en-GB"/>
        </w:rPr>
        <w:t xml:space="preserve"> the LTMN project. </w:t>
      </w:r>
      <w:del w:id="1" w:author="Fagan, Kate" w:date="2021-04-23T19:15:00Z">
        <w:r w:rsidRPr="0060174F" w:rsidDel="00515989">
          <w:rPr>
            <w:rFonts w:ascii="Times New Roman" w:eastAsia="Times New Roman" w:hAnsi="Times New Roman" w:cs="Times New Roman"/>
            <w:sz w:val="24"/>
            <w:szCs w:val="24"/>
            <w:lang w:eastAsia="en-GB"/>
          </w:rPr>
          <w:delText xml:space="preserve">The ultimate aim of </w:delText>
        </w:r>
      </w:del>
      <w:r w:rsidRPr="0060174F">
        <w:rPr>
          <w:rFonts w:ascii="Times New Roman" w:eastAsia="Times New Roman" w:hAnsi="Times New Roman" w:cs="Times New Roman"/>
          <w:sz w:val="24"/>
          <w:szCs w:val="24"/>
          <w:lang w:eastAsia="en-GB"/>
        </w:rPr>
        <w:t xml:space="preserve">LTMN </w:t>
      </w:r>
      <w:del w:id="2" w:author="Fagan, Kate" w:date="2021-04-23T19:15:00Z">
        <w:r w:rsidRPr="0060174F" w:rsidDel="00515989">
          <w:rPr>
            <w:rFonts w:ascii="Times New Roman" w:eastAsia="Times New Roman" w:hAnsi="Times New Roman" w:cs="Times New Roman"/>
            <w:sz w:val="24"/>
            <w:szCs w:val="24"/>
            <w:lang w:eastAsia="en-GB"/>
          </w:rPr>
          <w:delText xml:space="preserve">is </w:delText>
        </w:r>
      </w:del>
      <w:ins w:id="3" w:author="Fagan, Kate" w:date="2021-04-23T19:15:00Z">
        <w:r w:rsidR="00515989">
          <w:rPr>
            <w:rFonts w:ascii="Times New Roman" w:eastAsia="Times New Roman" w:hAnsi="Times New Roman" w:cs="Times New Roman"/>
            <w:sz w:val="24"/>
            <w:szCs w:val="24"/>
            <w:lang w:eastAsia="en-GB"/>
          </w:rPr>
          <w:t>aims</w:t>
        </w:r>
        <w:r w:rsidR="00515989" w:rsidRPr="0060174F">
          <w:rPr>
            <w:rFonts w:ascii="Times New Roman" w:eastAsia="Times New Roman" w:hAnsi="Times New Roman" w:cs="Times New Roman"/>
            <w:sz w:val="24"/>
            <w:szCs w:val="24"/>
            <w:lang w:eastAsia="en-GB"/>
          </w:rPr>
          <w:t xml:space="preserve"> </w:t>
        </w:r>
      </w:ins>
      <w:r w:rsidRPr="0060174F">
        <w:rPr>
          <w:rFonts w:ascii="Times New Roman" w:eastAsia="Times New Roman" w:hAnsi="Times New Roman" w:cs="Times New Roman"/>
          <w:sz w:val="24"/>
          <w:szCs w:val="24"/>
          <w:lang w:eastAsia="en-GB"/>
        </w:rPr>
        <w:t xml:space="preserve">to </w:t>
      </w:r>
      <w:del w:id="4" w:author="Fagan, Kate" w:date="2021-04-23T19:26:00Z">
        <w:r w:rsidRPr="0060174F" w:rsidDel="00FD4E7D">
          <w:rPr>
            <w:rFonts w:ascii="Times New Roman" w:eastAsia="Times New Roman" w:hAnsi="Times New Roman" w:cs="Times New Roman"/>
            <w:sz w:val="24"/>
            <w:szCs w:val="24"/>
            <w:lang w:eastAsia="en-GB"/>
          </w:rPr>
          <w:delText>survey over long periods of time in order to distinguish between trends and the fluctuations inherent in the environment</w:delText>
        </w:r>
      </w:del>
      <w:ins w:id="5" w:author="Fagan, Kate" w:date="2021-04-23T19:26:00Z">
        <w:r w:rsidR="00FD4E7D">
          <w:rPr>
            <w:rFonts w:ascii="Times New Roman" w:eastAsia="Times New Roman" w:hAnsi="Times New Roman" w:cs="Times New Roman"/>
            <w:sz w:val="24"/>
            <w:szCs w:val="24"/>
            <w:lang w:eastAsia="en-GB"/>
          </w:rPr>
          <w:t>investigate environment</w:t>
        </w:r>
      </w:ins>
      <w:ins w:id="6" w:author="Fagan, Kate" w:date="2021-04-23T19:27:00Z">
        <w:r w:rsidR="00FD4E7D">
          <w:rPr>
            <w:rFonts w:ascii="Times New Roman" w:eastAsia="Times New Roman" w:hAnsi="Times New Roman" w:cs="Times New Roman"/>
            <w:sz w:val="24"/>
            <w:szCs w:val="24"/>
            <w:lang w:eastAsia="en-GB"/>
          </w:rPr>
          <w:t>al</w:t>
        </w:r>
      </w:ins>
      <w:ins w:id="7" w:author="Fagan, Kate" w:date="2021-04-23T19:26:00Z">
        <w:r w:rsidR="00FD4E7D">
          <w:rPr>
            <w:rFonts w:ascii="Times New Roman" w:eastAsia="Times New Roman" w:hAnsi="Times New Roman" w:cs="Times New Roman"/>
            <w:sz w:val="24"/>
            <w:szCs w:val="24"/>
            <w:lang w:eastAsia="en-GB"/>
          </w:rPr>
          <w:t xml:space="preserve"> change over decades</w:t>
        </w:r>
      </w:ins>
      <w:ins w:id="8" w:author="Fagan, Kate" w:date="2021-04-23T19:31:00Z">
        <w:r w:rsidR="00FD4E7D">
          <w:rPr>
            <w:rFonts w:ascii="Times New Roman" w:eastAsia="Times New Roman" w:hAnsi="Times New Roman" w:cs="Times New Roman"/>
            <w:sz w:val="24"/>
            <w:szCs w:val="24"/>
            <w:lang w:eastAsia="en-GB"/>
          </w:rPr>
          <w:t>, and the project is still relatively young</w:t>
        </w:r>
      </w:ins>
      <w:r w:rsidRPr="0060174F">
        <w:rPr>
          <w:rFonts w:ascii="Times New Roman" w:eastAsia="Times New Roman" w:hAnsi="Times New Roman" w:cs="Times New Roman"/>
          <w:sz w:val="24"/>
          <w:szCs w:val="24"/>
          <w:lang w:eastAsia="en-GB"/>
        </w:rPr>
        <w:t xml:space="preserve">. </w:t>
      </w:r>
      <w:ins w:id="9" w:author="Fagan, Kate" w:date="2021-04-23T20:30:00Z">
        <w:r w:rsidR="00D7758D">
          <w:rPr>
            <w:rFonts w:ascii="Times New Roman" w:eastAsia="Times New Roman" w:hAnsi="Times New Roman" w:cs="Times New Roman"/>
            <w:sz w:val="24"/>
            <w:szCs w:val="24"/>
            <w:lang w:eastAsia="en-GB"/>
          </w:rPr>
          <w:t>Nevertheless, w</w:t>
        </w:r>
      </w:ins>
      <w:del w:id="10" w:author="Fagan, Kate" w:date="2021-04-23T20:30:00Z">
        <w:r w:rsidRPr="0060174F" w:rsidDel="00D7758D">
          <w:rPr>
            <w:rFonts w:ascii="Times New Roman" w:eastAsia="Times New Roman" w:hAnsi="Times New Roman" w:cs="Times New Roman"/>
            <w:sz w:val="24"/>
            <w:szCs w:val="24"/>
            <w:lang w:eastAsia="en-GB"/>
          </w:rPr>
          <w:delText>W</w:delText>
        </w:r>
      </w:del>
      <w:r w:rsidRPr="0060174F">
        <w:rPr>
          <w:rFonts w:ascii="Times New Roman" w:eastAsia="Times New Roman" w:hAnsi="Times New Roman" w:cs="Times New Roman"/>
          <w:sz w:val="24"/>
          <w:szCs w:val="24"/>
          <w:lang w:eastAsia="en-GB"/>
        </w:rPr>
        <w:t xml:space="preserve">e are starting to reach three surveys for each site </w:t>
      </w:r>
      <w:del w:id="11" w:author="Fagan, Kate" w:date="2021-04-23T20:29:00Z">
        <w:r w:rsidRPr="0060174F" w:rsidDel="00D7758D">
          <w:rPr>
            <w:rFonts w:ascii="Times New Roman" w:eastAsia="Times New Roman" w:hAnsi="Times New Roman" w:cs="Times New Roman"/>
            <w:sz w:val="24"/>
            <w:szCs w:val="24"/>
            <w:lang w:eastAsia="en-GB"/>
          </w:rPr>
          <w:delText>so we can start to see trends but as yet, they are difficult to have confidence in due to the limited number of</w:delText>
        </w:r>
      </w:del>
      <w:ins w:id="12" w:author="Fagan, Kate" w:date="2021-04-23T20:29:00Z">
        <w:r w:rsidR="00D7758D">
          <w:rPr>
            <w:rFonts w:ascii="Times New Roman" w:eastAsia="Times New Roman" w:hAnsi="Times New Roman" w:cs="Times New Roman"/>
            <w:sz w:val="24"/>
            <w:szCs w:val="24"/>
            <w:lang w:eastAsia="en-GB"/>
          </w:rPr>
          <w:t>and it is possible that tren</w:t>
        </w:r>
      </w:ins>
      <w:ins w:id="13" w:author="Fagan, Kate" w:date="2021-04-23T20:30:00Z">
        <w:r w:rsidR="00D7758D">
          <w:rPr>
            <w:rFonts w:ascii="Times New Roman" w:eastAsia="Times New Roman" w:hAnsi="Times New Roman" w:cs="Times New Roman"/>
            <w:sz w:val="24"/>
            <w:szCs w:val="24"/>
            <w:lang w:eastAsia="en-GB"/>
          </w:rPr>
          <w:t>ds may be starting to emerge</w:t>
        </w:r>
      </w:ins>
      <w:del w:id="14" w:author="Fagan, Kate" w:date="2021-04-23T20:30:00Z">
        <w:r w:rsidRPr="0060174F" w:rsidDel="00D7758D">
          <w:rPr>
            <w:rFonts w:ascii="Times New Roman" w:eastAsia="Times New Roman" w:hAnsi="Times New Roman" w:cs="Times New Roman"/>
            <w:sz w:val="24"/>
            <w:szCs w:val="24"/>
            <w:lang w:eastAsia="en-GB"/>
          </w:rPr>
          <w:delText xml:space="preserve"> </w:delText>
        </w:r>
      </w:del>
      <w:del w:id="15" w:author="Fagan, Kate" w:date="2021-04-23T18:43:00Z">
        <w:r w:rsidRPr="0060174F" w:rsidDel="00296D41">
          <w:rPr>
            <w:rFonts w:ascii="Times New Roman" w:eastAsia="Times New Roman" w:hAnsi="Times New Roman" w:cs="Times New Roman"/>
            <w:sz w:val="24"/>
            <w:szCs w:val="24"/>
            <w:lang w:eastAsia="en-GB"/>
          </w:rPr>
          <w:delText>data points</w:delText>
        </w:r>
      </w:del>
      <w:r w:rsidRPr="0060174F">
        <w:rPr>
          <w:rFonts w:ascii="Times New Roman" w:eastAsia="Times New Roman" w:hAnsi="Times New Roman" w:cs="Times New Roman"/>
          <w:sz w:val="24"/>
          <w:szCs w:val="24"/>
          <w:lang w:eastAsia="en-GB"/>
        </w:rPr>
        <w:t xml:space="preserve">. </w:t>
      </w:r>
      <w:del w:id="16" w:author="Fagan, Kate" w:date="2021-04-23T18:43:00Z">
        <w:r w:rsidRPr="0060174F" w:rsidDel="00296D41">
          <w:rPr>
            <w:rFonts w:ascii="Times New Roman" w:eastAsia="Times New Roman" w:hAnsi="Times New Roman" w:cs="Times New Roman"/>
            <w:sz w:val="24"/>
            <w:szCs w:val="24"/>
            <w:lang w:eastAsia="en-GB"/>
          </w:rPr>
          <w:delText xml:space="preserve">However, we want to make the data available so that any information that can be gleaned is accessible. </w:delText>
        </w:r>
      </w:del>
      <w:r w:rsidRPr="0060174F">
        <w:rPr>
          <w:rFonts w:ascii="Times New Roman" w:eastAsia="Times New Roman" w:hAnsi="Times New Roman" w:cs="Times New Roman"/>
          <w:sz w:val="24"/>
          <w:szCs w:val="24"/>
          <w:lang w:eastAsia="en-GB"/>
        </w:rPr>
        <w:t>This form of report has been structured so that as each new survey is implemented, the data is added to this report and will be available rapidly after data collection. The content is also being updated and we would greatly appreciate any feedback on the kind of information that is most useful, which parts of the report are difficult to use and any site specific data to present (such as individual species or groups of species).</w:t>
      </w:r>
    </w:p>
    <w:p w14:paraId="74FCE97B" w14:textId="27D84D73" w:rsidR="0060174F" w:rsidRPr="0060174F" w:rsidRDefault="00FD4E7D" w:rsidP="0060174F">
      <w:pPr>
        <w:spacing w:before="100" w:beforeAutospacing="1" w:after="100" w:afterAutospacing="1" w:line="240" w:lineRule="auto"/>
        <w:rPr>
          <w:rFonts w:ascii="Times New Roman" w:eastAsia="Times New Roman" w:hAnsi="Times New Roman" w:cs="Times New Roman"/>
          <w:sz w:val="24"/>
          <w:szCs w:val="24"/>
          <w:lang w:eastAsia="en-GB"/>
        </w:rPr>
      </w:pPr>
      <w:ins w:id="17" w:author="Fagan, Kate" w:date="2021-04-23T19:33:00Z">
        <w:r>
          <w:rPr>
            <w:rFonts w:ascii="Times New Roman" w:eastAsia="Times New Roman" w:hAnsi="Times New Roman" w:cs="Times New Roman"/>
            <w:sz w:val="24"/>
            <w:szCs w:val="24"/>
            <w:lang w:eastAsia="en-GB"/>
          </w:rPr>
          <w:t xml:space="preserve">Surveys are </w:t>
        </w:r>
      </w:ins>
      <w:ins w:id="18" w:author="Fagan, Kate" w:date="2021-04-23T20:39:00Z">
        <w:r w:rsidR="002F7066">
          <w:rPr>
            <w:rFonts w:ascii="Times New Roman" w:eastAsia="Times New Roman" w:hAnsi="Times New Roman" w:cs="Times New Roman"/>
            <w:sz w:val="24"/>
            <w:szCs w:val="24"/>
            <w:lang w:eastAsia="en-GB"/>
          </w:rPr>
          <w:t xml:space="preserve">normally </w:t>
        </w:r>
      </w:ins>
      <w:ins w:id="19" w:author="Fagan, Kate" w:date="2021-04-23T19:33:00Z">
        <w:r>
          <w:rPr>
            <w:rFonts w:ascii="Times New Roman" w:eastAsia="Times New Roman" w:hAnsi="Times New Roman" w:cs="Times New Roman"/>
            <w:sz w:val="24"/>
            <w:szCs w:val="24"/>
            <w:lang w:eastAsia="en-GB"/>
          </w:rPr>
          <w:t xml:space="preserve">undertaken at similar times of year, but </w:t>
        </w:r>
      </w:ins>
      <w:ins w:id="20" w:author="Fagan, Kate" w:date="2021-04-23T19:34:00Z">
        <w:r>
          <w:rPr>
            <w:rFonts w:ascii="Times New Roman" w:eastAsia="Times New Roman" w:hAnsi="Times New Roman" w:cs="Times New Roman"/>
            <w:sz w:val="24"/>
            <w:szCs w:val="24"/>
            <w:lang w:eastAsia="en-GB"/>
          </w:rPr>
          <w:t xml:space="preserve">slight differences in survey date or interannual </w:t>
        </w:r>
      </w:ins>
      <w:ins w:id="21" w:author="Fagan, Kate" w:date="2021-04-23T19:36:00Z">
        <w:r w:rsidR="008D48DC">
          <w:rPr>
            <w:rFonts w:ascii="Times New Roman" w:eastAsia="Times New Roman" w:hAnsi="Times New Roman" w:cs="Times New Roman"/>
            <w:sz w:val="24"/>
            <w:szCs w:val="24"/>
            <w:lang w:eastAsia="en-GB"/>
          </w:rPr>
          <w:t>variations</w:t>
        </w:r>
      </w:ins>
      <w:del w:id="22" w:author="Fagan, Kate" w:date="2021-04-23T19:37:00Z">
        <w:r w:rsidR="0060174F" w:rsidRPr="0060174F" w:rsidDel="008D48DC">
          <w:rPr>
            <w:rFonts w:ascii="Times New Roman" w:eastAsia="Times New Roman" w:hAnsi="Times New Roman" w:cs="Times New Roman"/>
            <w:sz w:val="24"/>
            <w:szCs w:val="24"/>
            <w:lang w:eastAsia="en-GB"/>
          </w:rPr>
          <w:delText>We would like to introduce the caveat that while we have attempted to conduct the survey at a similar date in the year, there can be some small changes between surveys due to logistical difficulties. This</w:delText>
        </w:r>
      </w:del>
      <w:r w:rsidR="0060174F" w:rsidRPr="0060174F">
        <w:rPr>
          <w:rFonts w:ascii="Times New Roman" w:eastAsia="Times New Roman" w:hAnsi="Times New Roman" w:cs="Times New Roman"/>
          <w:sz w:val="24"/>
          <w:szCs w:val="24"/>
          <w:lang w:eastAsia="en-GB"/>
        </w:rPr>
        <w:t xml:space="preserve"> might have affected the species present.</w:t>
      </w:r>
    </w:p>
    <w:p w14:paraId="2596129D" w14:textId="77777777" w:rsidR="0060174F" w:rsidRPr="0060174F" w:rsidRDefault="0060174F" w:rsidP="0060174F">
      <w:pPr>
        <w:spacing w:before="100" w:beforeAutospacing="1" w:after="100" w:afterAutospacing="1" w:line="240" w:lineRule="auto"/>
        <w:outlineLvl w:val="1"/>
        <w:rPr>
          <w:rFonts w:ascii="Times New Roman" w:eastAsia="Times New Roman" w:hAnsi="Times New Roman" w:cs="Times New Roman"/>
          <w:b/>
          <w:bCs/>
          <w:sz w:val="45"/>
          <w:szCs w:val="45"/>
          <w:lang w:eastAsia="en-GB"/>
        </w:rPr>
      </w:pPr>
      <w:r w:rsidRPr="0060174F">
        <w:rPr>
          <w:rFonts w:ascii="Times New Roman" w:eastAsia="Times New Roman" w:hAnsi="Times New Roman" w:cs="Times New Roman"/>
          <w:b/>
          <w:bCs/>
          <w:sz w:val="45"/>
          <w:szCs w:val="45"/>
          <w:lang w:eastAsia="en-GB"/>
        </w:rPr>
        <w:t>Habitats</w:t>
      </w:r>
    </w:p>
    <w:p w14:paraId="0954DF7D" w14:textId="67CEAB26"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r w:rsidRPr="0060174F">
        <w:rPr>
          <w:rFonts w:ascii="Times New Roman" w:eastAsia="Times New Roman" w:hAnsi="Times New Roman" w:cs="Times New Roman"/>
          <w:sz w:val="24"/>
          <w:szCs w:val="24"/>
          <w:lang w:eastAsia="en-GB"/>
        </w:rPr>
        <w:t xml:space="preserve">The sites of the LTMN project have been chosen to represent key </w:t>
      </w:r>
      <w:del w:id="23" w:author="Fagan, Kate" w:date="2021-04-23T19:38:00Z">
        <w:r w:rsidRPr="0060174F" w:rsidDel="008D48DC">
          <w:rPr>
            <w:rFonts w:ascii="Times New Roman" w:eastAsia="Times New Roman" w:hAnsi="Times New Roman" w:cs="Times New Roman"/>
            <w:sz w:val="24"/>
            <w:szCs w:val="24"/>
            <w:lang w:eastAsia="en-GB"/>
          </w:rPr>
          <w:delText xml:space="preserve">Biodiversity Action Plan (BAP) </w:delText>
        </w:r>
      </w:del>
      <w:ins w:id="24" w:author="Fagan, Kate" w:date="2021-04-23T19:38:00Z">
        <w:r w:rsidR="008D48DC">
          <w:rPr>
            <w:rFonts w:ascii="Times New Roman" w:eastAsia="Times New Roman" w:hAnsi="Times New Roman" w:cs="Times New Roman"/>
            <w:sz w:val="24"/>
            <w:szCs w:val="24"/>
            <w:lang w:eastAsia="en-GB"/>
          </w:rPr>
          <w:t xml:space="preserve">UK </w:t>
        </w:r>
      </w:ins>
      <w:r w:rsidRPr="0060174F">
        <w:rPr>
          <w:rFonts w:ascii="Times New Roman" w:eastAsia="Times New Roman" w:hAnsi="Times New Roman" w:cs="Times New Roman"/>
          <w:sz w:val="24"/>
          <w:szCs w:val="24"/>
          <w:lang w:eastAsia="en-GB"/>
        </w:rPr>
        <w:t xml:space="preserve">habitats. </w:t>
      </w:r>
      <w:commentRangeStart w:id="25"/>
      <w:r w:rsidRPr="0060174F">
        <w:rPr>
          <w:rFonts w:ascii="Times New Roman" w:eastAsia="Times New Roman" w:hAnsi="Times New Roman" w:cs="Times New Roman"/>
          <w:sz w:val="24"/>
          <w:szCs w:val="24"/>
          <w:lang w:eastAsia="en-GB"/>
        </w:rPr>
        <w:t>Individual plots are assigned a BAP broad and priority habitat when data is collected, and where this categorisation is missing, it is filled using the other available data (such as NVC habitat classification).</w:t>
      </w:r>
      <w:commentRangeEnd w:id="25"/>
      <w:r w:rsidR="008D48DC">
        <w:rPr>
          <w:rStyle w:val="CommentReference"/>
        </w:rPr>
        <w:commentReference w:id="25"/>
      </w:r>
    </w:p>
    <w:p w14:paraId="180E78B5" w14:textId="21817C97" w:rsidR="0060174F" w:rsidRPr="0060174F" w:rsidDel="008D48DC" w:rsidRDefault="0060174F" w:rsidP="0060174F">
      <w:pPr>
        <w:spacing w:before="100" w:beforeAutospacing="1" w:after="100" w:afterAutospacing="1" w:line="240" w:lineRule="auto"/>
        <w:rPr>
          <w:del w:id="26" w:author="Fagan, Kate" w:date="2021-04-23T19:46:00Z"/>
          <w:rFonts w:ascii="Times New Roman" w:eastAsia="Times New Roman" w:hAnsi="Times New Roman" w:cs="Times New Roman"/>
          <w:sz w:val="24"/>
          <w:szCs w:val="24"/>
          <w:lang w:eastAsia="en-GB"/>
        </w:rPr>
      </w:pPr>
      <w:del w:id="27" w:author="Fagan, Kate" w:date="2021-04-23T19:46:00Z">
        <w:r w:rsidRPr="0060174F" w:rsidDel="008D48DC">
          <w:rPr>
            <w:rFonts w:ascii="Times New Roman" w:eastAsia="Times New Roman" w:hAnsi="Times New Roman" w:cs="Times New Roman"/>
            <w:sz w:val="24"/>
            <w:szCs w:val="24"/>
            <w:lang w:eastAsia="en-GB"/>
          </w:rPr>
          <w:delText>Currently we do not present BAP priority habitats as there is too much missing data, but the broad habitat gives a good indication of what the environment at the plot level looks like to the surveyor.</w:delText>
        </w:r>
      </w:del>
    </w:p>
    <w:p w14:paraId="7E39775D" w14:textId="12FA8E06" w:rsidR="0060174F" w:rsidRPr="0060174F" w:rsidRDefault="00296D41" w:rsidP="0060174F">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w:t>
      </w:r>
      <w:r w:rsidR="0060174F" w:rsidRPr="0060174F">
        <w:rPr>
          <w:rFonts w:ascii="Times New Roman" w:eastAsia="Times New Roman" w:hAnsi="Times New Roman" w:cs="Times New Roman"/>
          <w:sz w:val="24"/>
          <w:szCs w:val="24"/>
          <w:lang w:eastAsia="en-GB"/>
        </w:rPr>
        <w:t xml:space="preserve">ach circle on the map represents a plot or quadrat. The locations of the plots are </w:t>
      </w:r>
      <w:del w:id="28" w:author="Fagan, Kate" w:date="2021-04-23T19:48:00Z">
        <w:r w:rsidR="0060174F" w:rsidRPr="0060174F" w:rsidDel="002F5F5B">
          <w:rPr>
            <w:rFonts w:ascii="Times New Roman" w:eastAsia="Times New Roman" w:hAnsi="Times New Roman" w:cs="Times New Roman"/>
            <w:sz w:val="24"/>
            <w:szCs w:val="24"/>
            <w:lang w:eastAsia="en-GB"/>
          </w:rPr>
          <w:delText xml:space="preserve">recorded </w:delText>
        </w:r>
      </w:del>
      <w:ins w:id="29" w:author="Fagan, Kate" w:date="2021-04-23T19:48:00Z">
        <w:r w:rsidR="002F5F5B">
          <w:rPr>
            <w:rFonts w:ascii="Times New Roman" w:eastAsia="Times New Roman" w:hAnsi="Times New Roman" w:cs="Times New Roman"/>
            <w:sz w:val="24"/>
            <w:szCs w:val="24"/>
            <w:lang w:eastAsia="en-GB"/>
          </w:rPr>
          <w:t>fixed</w:t>
        </w:r>
        <w:r w:rsidR="002F5F5B" w:rsidRPr="0060174F">
          <w:rPr>
            <w:rFonts w:ascii="Times New Roman" w:eastAsia="Times New Roman" w:hAnsi="Times New Roman" w:cs="Times New Roman"/>
            <w:sz w:val="24"/>
            <w:szCs w:val="24"/>
            <w:lang w:eastAsia="en-GB"/>
          </w:rPr>
          <w:t xml:space="preserve"> </w:t>
        </w:r>
      </w:ins>
      <w:r w:rsidR="0060174F" w:rsidRPr="0060174F">
        <w:rPr>
          <w:rFonts w:ascii="Times New Roman" w:eastAsia="Times New Roman" w:hAnsi="Times New Roman" w:cs="Times New Roman"/>
          <w:sz w:val="24"/>
          <w:szCs w:val="24"/>
          <w:lang w:eastAsia="en-GB"/>
        </w:rPr>
        <w:t xml:space="preserve">so that they can be </w:t>
      </w:r>
      <w:del w:id="30" w:author="Fagan, Kate" w:date="2021-04-23T19:47:00Z">
        <w:r w:rsidR="0060174F" w:rsidRPr="0060174F" w:rsidDel="002F5F5B">
          <w:rPr>
            <w:rFonts w:ascii="Times New Roman" w:eastAsia="Times New Roman" w:hAnsi="Times New Roman" w:cs="Times New Roman"/>
            <w:sz w:val="24"/>
            <w:szCs w:val="24"/>
            <w:lang w:eastAsia="en-GB"/>
          </w:rPr>
          <w:delText xml:space="preserve">reused </w:delText>
        </w:r>
      </w:del>
      <w:ins w:id="31" w:author="Fagan, Kate" w:date="2021-04-23T19:47:00Z">
        <w:r w:rsidR="002F5F5B" w:rsidRPr="0060174F">
          <w:rPr>
            <w:rFonts w:ascii="Times New Roman" w:eastAsia="Times New Roman" w:hAnsi="Times New Roman" w:cs="Times New Roman"/>
            <w:sz w:val="24"/>
            <w:szCs w:val="24"/>
            <w:lang w:eastAsia="en-GB"/>
          </w:rPr>
          <w:t>re</w:t>
        </w:r>
        <w:r w:rsidR="002F5F5B">
          <w:rPr>
            <w:rFonts w:ascii="Times New Roman" w:eastAsia="Times New Roman" w:hAnsi="Times New Roman" w:cs="Times New Roman"/>
            <w:sz w:val="24"/>
            <w:szCs w:val="24"/>
            <w:lang w:eastAsia="en-GB"/>
          </w:rPr>
          <w:t>visited</w:t>
        </w:r>
        <w:r w:rsidR="002F5F5B" w:rsidRPr="0060174F">
          <w:rPr>
            <w:rFonts w:ascii="Times New Roman" w:eastAsia="Times New Roman" w:hAnsi="Times New Roman" w:cs="Times New Roman"/>
            <w:sz w:val="24"/>
            <w:szCs w:val="24"/>
            <w:lang w:eastAsia="en-GB"/>
          </w:rPr>
          <w:t xml:space="preserve"> </w:t>
        </w:r>
        <w:r w:rsidR="002F5F5B">
          <w:rPr>
            <w:rFonts w:ascii="Times New Roman" w:eastAsia="Times New Roman" w:hAnsi="Times New Roman" w:cs="Times New Roman"/>
            <w:sz w:val="24"/>
            <w:szCs w:val="24"/>
            <w:lang w:eastAsia="en-GB"/>
          </w:rPr>
          <w:t>during</w:t>
        </w:r>
      </w:ins>
      <w:del w:id="32" w:author="Fagan, Kate" w:date="2021-04-23T19:47:00Z">
        <w:r w:rsidR="0060174F" w:rsidRPr="0060174F" w:rsidDel="002F5F5B">
          <w:rPr>
            <w:rFonts w:ascii="Times New Roman" w:eastAsia="Times New Roman" w:hAnsi="Times New Roman" w:cs="Times New Roman"/>
            <w:sz w:val="24"/>
            <w:szCs w:val="24"/>
            <w:lang w:eastAsia="en-GB"/>
          </w:rPr>
          <w:delText>for</w:delText>
        </w:r>
      </w:del>
      <w:r w:rsidR="0060174F" w:rsidRPr="0060174F">
        <w:rPr>
          <w:rFonts w:ascii="Times New Roman" w:eastAsia="Times New Roman" w:hAnsi="Times New Roman" w:cs="Times New Roman"/>
          <w:sz w:val="24"/>
          <w:szCs w:val="24"/>
          <w:lang w:eastAsia="en-GB"/>
        </w:rPr>
        <w:t xml:space="preserve"> each survey. This means plots can be compared from year to year</w:t>
      </w:r>
      <w:del w:id="33" w:author="Fagan, Kate" w:date="2021-04-23T19:48:00Z">
        <w:r w:rsidR="0060174F" w:rsidRPr="0060174F" w:rsidDel="002F5F5B">
          <w:rPr>
            <w:rFonts w:ascii="Times New Roman" w:eastAsia="Times New Roman" w:hAnsi="Times New Roman" w:cs="Times New Roman"/>
            <w:sz w:val="24"/>
            <w:szCs w:val="24"/>
            <w:lang w:eastAsia="en-GB"/>
          </w:rPr>
          <w:delText xml:space="preserve"> and changes are likely due to changing habitat</w:delText>
        </w:r>
      </w:del>
      <w:r w:rsidR="0060174F" w:rsidRPr="0060174F">
        <w:rPr>
          <w:rFonts w:ascii="Times New Roman" w:eastAsia="Times New Roman" w:hAnsi="Times New Roman" w:cs="Times New Roman"/>
          <w:sz w:val="24"/>
          <w:szCs w:val="24"/>
          <w:lang w:eastAsia="en-GB"/>
        </w:rPr>
        <w:t xml:space="preserve">. The exact location is recorded using </w:t>
      </w:r>
      <w:proofErr w:type="spellStart"/>
      <w:r w:rsidR="0060174F" w:rsidRPr="0060174F">
        <w:rPr>
          <w:rFonts w:ascii="Times New Roman" w:eastAsia="Times New Roman" w:hAnsi="Times New Roman" w:cs="Times New Roman"/>
          <w:sz w:val="24"/>
          <w:szCs w:val="24"/>
          <w:lang w:eastAsia="en-GB"/>
        </w:rPr>
        <w:t>feno</w:t>
      </w:r>
      <w:proofErr w:type="spellEnd"/>
      <w:r w:rsidR="0060174F" w:rsidRPr="0060174F">
        <w:rPr>
          <w:rFonts w:ascii="Times New Roman" w:eastAsia="Times New Roman" w:hAnsi="Times New Roman" w:cs="Times New Roman"/>
          <w:sz w:val="24"/>
          <w:szCs w:val="24"/>
          <w:lang w:eastAsia="en-GB"/>
        </w:rPr>
        <w:t xml:space="preserve"> markers placed in the ground. Sometimes these are lost between surveys and in such cases, the coordinates are used to roughly match the location. This can mean that sometimes the plots move a couple of metres. In some cases, not all plots are surveyed each time, typically due to time restraints on the survey.</w:t>
      </w:r>
    </w:p>
    <w:p w14:paraId="7DA53327" w14:textId="77777777"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r w:rsidRPr="0060174F">
        <w:rPr>
          <w:rFonts w:ascii="Times New Roman" w:eastAsia="Times New Roman" w:hAnsi="Times New Roman" w:cs="Times New Roman"/>
          <w:sz w:val="24"/>
          <w:szCs w:val="24"/>
          <w:lang w:eastAsia="en-GB"/>
        </w:rPr>
        <w:t xml:space="preserve">There are usually a mix of habitats on LTMN sites with certain habitats being more prominent. We take roughly 50 quadrats each survey </w:t>
      </w:r>
      <w:commentRangeStart w:id="34"/>
      <w:r w:rsidRPr="0060174F">
        <w:rPr>
          <w:rFonts w:ascii="Times New Roman" w:eastAsia="Times New Roman" w:hAnsi="Times New Roman" w:cs="Times New Roman"/>
          <w:sz w:val="24"/>
          <w:szCs w:val="24"/>
          <w:lang w:eastAsia="en-GB"/>
        </w:rPr>
        <w:t>which means that the lesser represented habitats usually make up around 2-4 quadrats each. We will in general omit these from the analysis as they are not numerous enough to trust that any changes are not due to chance.</w:t>
      </w:r>
      <w:commentRangeEnd w:id="34"/>
      <w:r w:rsidR="008251EC">
        <w:rPr>
          <w:rStyle w:val="CommentReference"/>
        </w:rPr>
        <w:commentReference w:id="34"/>
      </w:r>
    </w:p>
    <w:p w14:paraId="45A84F7C" w14:textId="4D0FE5AB"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r w:rsidRPr="0060174F">
        <w:rPr>
          <w:rFonts w:ascii="Times New Roman" w:eastAsia="Times New Roman" w:hAnsi="Times New Roman" w:cs="Times New Roman"/>
          <w:sz w:val="24"/>
          <w:szCs w:val="24"/>
          <w:lang w:eastAsia="en-GB"/>
        </w:rPr>
        <w:lastRenderedPageBreak/>
        <w:t xml:space="preserve">After the species data has been collected for each plot, it is processed using MAVIS software which uses the plants and plant </w:t>
      </w:r>
      <w:del w:id="35" w:author="Fagan, Kate" w:date="2021-04-23T20:00:00Z">
        <w:r w:rsidRPr="0060174F" w:rsidDel="008251EC">
          <w:rPr>
            <w:rFonts w:ascii="Times New Roman" w:eastAsia="Times New Roman" w:hAnsi="Times New Roman" w:cs="Times New Roman"/>
            <w:sz w:val="24"/>
            <w:szCs w:val="24"/>
            <w:lang w:eastAsia="en-GB"/>
          </w:rPr>
          <w:delText xml:space="preserve">abundance </w:delText>
        </w:r>
      </w:del>
      <w:ins w:id="36" w:author="Fagan, Kate" w:date="2021-04-23T20:00:00Z">
        <w:r w:rsidR="008251EC">
          <w:rPr>
            <w:rFonts w:ascii="Times New Roman" w:eastAsia="Times New Roman" w:hAnsi="Times New Roman" w:cs="Times New Roman"/>
            <w:sz w:val="24"/>
            <w:szCs w:val="24"/>
            <w:lang w:eastAsia="en-GB"/>
          </w:rPr>
          <w:t>frequency</w:t>
        </w:r>
        <w:r w:rsidR="008251EC" w:rsidRPr="0060174F">
          <w:rPr>
            <w:rFonts w:ascii="Times New Roman" w:eastAsia="Times New Roman" w:hAnsi="Times New Roman" w:cs="Times New Roman"/>
            <w:sz w:val="24"/>
            <w:szCs w:val="24"/>
            <w:lang w:eastAsia="en-GB"/>
          </w:rPr>
          <w:t xml:space="preserve"> </w:t>
        </w:r>
      </w:ins>
      <w:r w:rsidRPr="0060174F">
        <w:rPr>
          <w:rFonts w:ascii="Times New Roman" w:eastAsia="Times New Roman" w:hAnsi="Times New Roman" w:cs="Times New Roman"/>
          <w:sz w:val="24"/>
          <w:szCs w:val="24"/>
          <w:lang w:eastAsia="en-GB"/>
        </w:rPr>
        <w:t xml:space="preserve">to categorise the plots into their NVC habitat classifications. </w:t>
      </w:r>
      <w:del w:id="37" w:author="Fagan, Kate" w:date="2021-04-23T19:54:00Z">
        <w:r w:rsidRPr="0060174F" w:rsidDel="002F5F5B">
          <w:rPr>
            <w:rFonts w:ascii="Times New Roman" w:eastAsia="Times New Roman" w:hAnsi="Times New Roman" w:cs="Times New Roman"/>
            <w:sz w:val="24"/>
            <w:szCs w:val="24"/>
            <w:lang w:eastAsia="en-GB"/>
          </w:rPr>
          <w:delText xml:space="preserve">It should be noted that accurate categorisation is often difficult due to sites having a mix of habitats and transitions between them. For this reason the categorisation is given a </w:delText>
        </w:r>
      </w:del>
      <w:ins w:id="38" w:author="Fagan, Kate" w:date="2021-04-23T19:54:00Z">
        <w:r w:rsidR="002F5F5B">
          <w:rPr>
            <w:rFonts w:ascii="Times New Roman" w:eastAsia="Times New Roman" w:hAnsi="Times New Roman" w:cs="Times New Roman"/>
            <w:sz w:val="24"/>
            <w:szCs w:val="24"/>
            <w:lang w:eastAsia="en-GB"/>
          </w:rPr>
          <w:t xml:space="preserve">The </w:t>
        </w:r>
      </w:ins>
      <w:ins w:id="39" w:author="Fagan, Kate" w:date="2021-04-23T19:57:00Z">
        <w:r w:rsidR="008251EC">
          <w:rPr>
            <w:rFonts w:ascii="Times New Roman" w:eastAsia="Times New Roman" w:hAnsi="Times New Roman" w:cs="Times New Roman"/>
            <w:sz w:val="24"/>
            <w:szCs w:val="24"/>
            <w:lang w:eastAsia="en-GB"/>
          </w:rPr>
          <w:t>matching coefficient (the confidence</w:t>
        </w:r>
      </w:ins>
      <w:ins w:id="40" w:author="Fagan, Kate" w:date="2021-04-23T19:58:00Z">
        <w:r w:rsidR="008251EC">
          <w:rPr>
            <w:rFonts w:ascii="Times New Roman" w:eastAsia="Times New Roman" w:hAnsi="Times New Roman" w:cs="Times New Roman"/>
            <w:sz w:val="24"/>
            <w:szCs w:val="24"/>
            <w:lang w:eastAsia="en-GB"/>
          </w:rPr>
          <w:t xml:space="preserve"> </w:t>
        </w:r>
      </w:ins>
      <w:ins w:id="41" w:author="Fagan, Kate" w:date="2021-04-23T19:59:00Z">
        <w:r w:rsidR="008251EC">
          <w:rPr>
            <w:rFonts w:ascii="Times New Roman" w:eastAsia="Times New Roman" w:hAnsi="Times New Roman" w:cs="Times New Roman"/>
            <w:sz w:val="24"/>
            <w:szCs w:val="24"/>
            <w:lang w:eastAsia="en-GB"/>
          </w:rPr>
          <w:t>with</w:t>
        </w:r>
      </w:ins>
      <w:ins w:id="42" w:author="Fagan, Kate" w:date="2021-04-23T19:58:00Z">
        <w:r w:rsidR="008251EC">
          <w:rPr>
            <w:rFonts w:ascii="Times New Roman" w:eastAsia="Times New Roman" w:hAnsi="Times New Roman" w:cs="Times New Roman"/>
            <w:sz w:val="24"/>
            <w:szCs w:val="24"/>
            <w:lang w:eastAsia="en-GB"/>
          </w:rPr>
          <w:t xml:space="preserve"> which </w:t>
        </w:r>
      </w:ins>
      <w:ins w:id="43" w:author="Fagan, Kate" w:date="2021-04-23T19:59:00Z">
        <w:r w:rsidR="008251EC">
          <w:rPr>
            <w:rFonts w:ascii="Times New Roman" w:eastAsia="Times New Roman" w:hAnsi="Times New Roman" w:cs="Times New Roman"/>
            <w:sz w:val="24"/>
            <w:szCs w:val="24"/>
            <w:lang w:eastAsia="en-GB"/>
          </w:rPr>
          <w:t xml:space="preserve">MAVIS has ascribed the plot to the NVC community) </w:t>
        </w:r>
      </w:ins>
      <w:del w:id="44" w:author="Fagan, Kate" w:date="2021-04-23T19:59:00Z">
        <w:r w:rsidRPr="0060174F" w:rsidDel="008251EC">
          <w:rPr>
            <w:rFonts w:ascii="Times New Roman" w:eastAsia="Times New Roman" w:hAnsi="Times New Roman" w:cs="Times New Roman"/>
            <w:sz w:val="24"/>
            <w:szCs w:val="24"/>
            <w:lang w:eastAsia="en-GB"/>
          </w:rPr>
          <w:delText>confidence percentage which is shown when</w:delText>
        </w:r>
      </w:del>
      <w:ins w:id="45" w:author="Fagan, Kate" w:date="2021-04-23T19:59:00Z">
        <w:r w:rsidR="008251EC">
          <w:rPr>
            <w:rFonts w:ascii="Times New Roman" w:eastAsia="Times New Roman" w:hAnsi="Times New Roman" w:cs="Times New Roman"/>
            <w:sz w:val="24"/>
            <w:szCs w:val="24"/>
            <w:lang w:eastAsia="en-GB"/>
          </w:rPr>
          <w:t>can be seen by</w:t>
        </w:r>
      </w:ins>
      <w:r w:rsidRPr="0060174F">
        <w:rPr>
          <w:rFonts w:ascii="Times New Roman" w:eastAsia="Times New Roman" w:hAnsi="Times New Roman" w:cs="Times New Roman"/>
          <w:sz w:val="24"/>
          <w:szCs w:val="24"/>
          <w:lang w:eastAsia="en-GB"/>
        </w:rPr>
        <w:t xml:space="preserve"> hovering the mouse over the data points on the map below along with the NVC subgroup (</w:t>
      </w:r>
      <w:proofErr w:type="spellStart"/>
      <w:r w:rsidRPr="0060174F">
        <w:rPr>
          <w:rFonts w:ascii="Times New Roman" w:eastAsia="Times New Roman" w:hAnsi="Times New Roman" w:cs="Times New Roman"/>
          <w:sz w:val="24"/>
          <w:szCs w:val="24"/>
          <w:lang w:eastAsia="en-GB"/>
        </w:rPr>
        <w:t>subgroup:confidence</w:t>
      </w:r>
      <w:proofErr w:type="spellEnd"/>
      <w:r w:rsidRPr="0060174F">
        <w:rPr>
          <w:rFonts w:ascii="Times New Roman" w:eastAsia="Times New Roman" w:hAnsi="Times New Roman" w:cs="Times New Roman"/>
          <w:sz w:val="24"/>
          <w:szCs w:val="24"/>
          <w:lang w:eastAsia="en-GB"/>
        </w:rPr>
        <w:t>).</w:t>
      </w:r>
    </w:p>
    <w:p w14:paraId="7F5A4F5B" w14:textId="16517C36"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del w:id="46" w:author="Fagan, Kate" w:date="2021-04-23T20:03:00Z">
        <w:r w:rsidRPr="0060174F" w:rsidDel="008251EC">
          <w:rPr>
            <w:rFonts w:ascii="Times New Roman" w:eastAsia="Times New Roman" w:hAnsi="Times New Roman" w:cs="Times New Roman"/>
            <w:sz w:val="24"/>
            <w:szCs w:val="24"/>
            <w:lang w:eastAsia="en-GB"/>
          </w:rPr>
          <w:delText xml:space="preserve">Within each larger NVC group of communities (i.e. H, CG, W), there are many differences between the communities (i.e. CG2, CG6). </w:delText>
        </w:r>
      </w:del>
      <w:r w:rsidRPr="0060174F">
        <w:rPr>
          <w:rFonts w:ascii="Times New Roman" w:eastAsia="Times New Roman" w:hAnsi="Times New Roman" w:cs="Times New Roman"/>
          <w:sz w:val="24"/>
          <w:szCs w:val="24"/>
          <w:lang w:eastAsia="en-GB"/>
        </w:rPr>
        <w:t xml:space="preserve">For each </w:t>
      </w:r>
      <w:del w:id="47" w:author="Fagan, Kate" w:date="2021-04-23T20:03:00Z">
        <w:r w:rsidRPr="0060174F" w:rsidDel="008251EC">
          <w:rPr>
            <w:rFonts w:ascii="Times New Roman" w:eastAsia="Times New Roman" w:hAnsi="Times New Roman" w:cs="Times New Roman"/>
            <w:sz w:val="24"/>
            <w:szCs w:val="24"/>
            <w:lang w:eastAsia="en-GB"/>
          </w:rPr>
          <w:delText>major NVC group</w:delText>
        </w:r>
      </w:del>
      <w:ins w:id="48" w:author="Fagan, Kate" w:date="2021-04-23T20:03:00Z">
        <w:r w:rsidR="008251EC">
          <w:rPr>
            <w:rFonts w:ascii="Times New Roman" w:eastAsia="Times New Roman" w:hAnsi="Times New Roman" w:cs="Times New Roman"/>
            <w:sz w:val="24"/>
            <w:szCs w:val="24"/>
            <w:lang w:eastAsia="en-GB"/>
          </w:rPr>
          <w:t>habitat</w:t>
        </w:r>
      </w:ins>
      <w:r w:rsidRPr="0060174F">
        <w:rPr>
          <w:rFonts w:ascii="Times New Roman" w:eastAsia="Times New Roman" w:hAnsi="Times New Roman" w:cs="Times New Roman"/>
          <w:sz w:val="24"/>
          <w:szCs w:val="24"/>
          <w:lang w:eastAsia="en-GB"/>
        </w:rPr>
        <w:t xml:space="preserve">, the individual </w:t>
      </w:r>
      <w:ins w:id="49" w:author="Fagan, Kate" w:date="2021-04-23T20:27:00Z">
        <w:r w:rsidR="00D7758D">
          <w:rPr>
            <w:rFonts w:ascii="Times New Roman" w:eastAsia="Times New Roman" w:hAnsi="Times New Roman" w:cs="Times New Roman"/>
            <w:sz w:val="24"/>
            <w:szCs w:val="24"/>
            <w:lang w:eastAsia="en-GB"/>
          </w:rPr>
          <w:t xml:space="preserve">NVC </w:t>
        </w:r>
      </w:ins>
      <w:r w:rsidRPr="0060174F">
        <w:rPr>
          <w:rFonts w:ascii="Times New Roman" w:eastAsia="Times New Roman" w:hAnsi="Times New Roman" w:cs="Times New Roman"/>
          <w:sz w:val="24"/>
          <w:szCs w:val="24"/>
          <w:lang w:eastAsia="en-GB"/>
        </w:rPr>
        <w:t>community split is displayed below over the years.</w:t>
      </w:r>
    </w:p>
    <w:p w14:paraId="46A35A3B" w14:textId="77777777"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p>
    <w:p w14:paraId="03C97329" w14:textId="77777777" w:rsidR="0060174F" w:rsidRPr="0060174F" w:rsidRDefault="0060174F" w:rsidP="0060174F">
      <w:pPr>
        <w:spacing w:before="100" w:beforeAutospacing="1" w:after="100" w:afterAutospacing="1" w:line="240" w:lineRule="auto"/>
        <w:outlineLvl w:val="1"/>
        <w:rPr>
          <w:rFonts w:ascii="Times New Roman" w:eastAsia="Times New Roman" w:hAnsi="Times New Roman" w:cs="Times New Roman"/>
          <w:b/>
          <w:bCs/>
          <w:sz w:val="45"/>
          <w:szCs w:val="45"/>
          <w:lang w:eastAsia="en-GB"/>
        </w:rPr>
      </w:pPr>
      <w:r w:rsidRPr="0060174F">
        <w:rPr>
          <w:rFonts w:ascii="Times New Roman" w:eastAsia="Times New Roman" w:hAnsi="Times New Roman" w:cs="Times New Roman"/>
          <w:b/>
          <w:bCs/>
          <w:sz w:val="45"/>
          <w:szCs w:val="45"/>
          <w:lang w:eastAsia="en-GB"/>
        </w:rPr>
        <w:t>Species</w:t>
      </w:r>
    </w:p>
    <w:p w14:paraId="6253AAAF" w14:textId="3AE17611"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r w:rsidRPr="0060174F">
        <w:rPr>
          <w:rFonts w:ascii="Times New Roman" w:eastAsia="Times New Roman" w:hAnsi="Times New Roman" w:cs="Times New Roman"/>
          <w:sz w:val="24"/>
          <w:szCs w:val="24"/>
          <w:lang w:eastAsia="en-GB"/>
        </w:rPr>
        <w:t xml:space="preserve">Species richness (the number of different species found in each plot) and </w:t>
      </w:r>
      <w:del w:id="50" w:author="Fagan, Kate" w:date="2021-04-23T20:05:00Z">
        <w:r w:rsidRPr="0060174F" w:rsidDel="008251EC">
          <w:rPr>
            <w:rFonts w:ascii="Times New Roman" w:eastAsia="Times New Roman" w:hAnsi="Times New Roman" w:cs="Times New Roman"/>
            <w:sz w:val="24"/>
            <w:szCs w:val="24"/>
            <w:lang w:eastAsia="en-GB"/>
          </w:rPr>
          <w:delText>species diversity</w:delText>
        </w:r>
      </w:del>
      <w:ins w:id="51" w:author="Fagan, Kate" w:date="2021-04-23T20:05:00Z">
        <w:r w:rsidR="008251EC">
          <w:rPr>
            <w:rFonts w:ascii="Times New Roman" w:eastAsia="Times New Roman" w:hAnsi="Times New Roman" w:cs="Times New Roman"/>
            <w:sz w:val="24"/>
            <w:szCs w:val="24"/>
            <w:lang w:eastAsia="en-GB"/>
          </w:rPr>
          <w:t>Simpson’s diversity index</w:t>
        </w:r>
      </w:ins>
      <w:r w:rsidRPr="0060174F">
        <w:rPr>
          <w:rFonts w:ascii="Times New Roman" w:eastAsia="Times New Roman" w:hAnsi="Times New Roman" w:cs="Times New Roman"/>
          <w:sz w:val="24"/>
          <w:szCs w:val="24"/>
          <w:lang w:eastAsia="en-GB"/>
        </w:rPr>
        <w:t xml:space="preserve"> </w:t>
      </w:r>
      <w:del w:id="52" w:author="Fagan, Kate" w:date="2021-04-23T20:17:00Z">
        <w:r w:rsidRPr="0060174F" w:rsidDel="00F87849">
          <w:rPr>
            <w:rFonts w:ascii="Times New Roman" w:eastAsia="Times New Roman" w:hAnsi="Times New Roman" w:cs="Times New Roman"/>
            <w:sz w:val="24"/>
            <w:szCs w:val="24"/>
            <w:lang w:eastAsia="en-GB"/>
          </w:rPr>
          <w:delText xml:space="preserve">(a measure of how even the species populations within a plot are) </w:delText>
        </w:r>
      </w:del>
      <w:r w:rsidRPr="0060174F">
        <w:rPr>
          <w:rFonts w:ascii="Times New Roman" w:eastAsia="Times New Roman" w:hAnsi="Times New Roman" w:cs="Times New Roman"/>
          <w:sz w:val="24"/>
          <w:szCs w:val="24"/>
          <w:lang w:eastAsia="en-GB"/>
        </w:rPr>
        <w:t>are recorded and mapped onto the site. A darker shade of blue indicates a higher richness/diversity. Only plots from the most recent survey are included on this map.</w:t>
      </w:r>
    </w:p>
    <w:p w14:paraId="3EC7DDA8" w14:textId="5FD47C3B" w:rsidR="0060174F" w:rsidRPr="0060174F" w:rsidDel="0042287F" w:rsidRDefault="0060174F" w:rsidP="0060174F">
      <w:pPr>
        <w:spacing w:before="100" w:beforeAutospacing="1" w:after="100" w:afterAutospacing="1" w:line="240" w:lineRule="auto"/>
        <w:rPr>
          <w:del w:id="53" w:author="Fagan, Kate" w:date="2021-04-23T20:18:00Z"/>
          <w:rFonts w:ascii="Times New Roman" w:eastAsia="Times New Roman" w:hAnsi="Times New Roman" w:cs="Times New Roman"/>
          <w:sz w:val="24"/>
          <w:szCs w:val="24"/>
          <w:lang w:eastAsia="en-GB"/>
        </w:rPr>
      </w:pPr>
      <w:del w:id="54" w:author="Fagan, Kate" w:date="2021-04-23T20:18:00Z">
        <w:r w:rsidRPr="0060174F" w:rsidDel="0042287F">
          <w:rPr>
            <w:rFonts w:ascii="Times New Roman" w:eastAsia="Times New Roman" w:hAnsi="Times New Roman" w:cs="Times New Roman"/>
            <w:sz w:val="24"/>
            <w:szCs w:val="24"/>
            <w:lang w:eastAsia="en-GB"/>
          </w:rPr>
          <w:delText>Total number of unique species found in each plot is recorded. The distributions of species numbers in each habitat over multiple surveys can then be compared</w:delText>
        </w:r>
      </w:del>
    </w:p>
    <w:p w14:paraId="77F7ACF9" w14:textId="77777777"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r w:rsidRPr="0060174F">
        <w:rPr>
          <w:rFonts w:ascii="Times New Roman" w:eastAsia="Times New Roman" w:hAnsi="Times New Roman" w:cs="Times New Roman"/>
          <w:sz w:val="24"/>
          <w:szCs w:val="24"/>
          <w:lang w:eastAsia="en-GB"/>
        </w:rPr>
        <w:t>A community dominated by a small portion of the species is considered to be less diverse than one in which more of the species present have a similar abundance. The Simpson diversity index takes this into account as well as total species present. Values of diversity range from 0 to 1 with 0 meaning a total lack of biodiversity (monoculture) and 1 meaning a completely even spread of species.</w:t>
      </w:r>
    </w:p>
    <w:p w14:paraId="51131FEC" w14:textId="77777777" w:rsidR="0060174F" w:rsidRPr="0060174F" w:rsidRDefault="0060174F" w:rsidP="0060174F">
      <w:pPr>
        <w:spacing w:before="100" w:beforeAutospacing="1" w:after="100" w:afterAutospacing="1" w:line="240" w:lineRule="auto"/>
        <w:outlineLvl w:val="1"/>
        <w:rPr>
          <w:rFonts w:ascii="Times New Roman" w:eastAsia="Times New Roman" w:hAnsi="Times New Roman" w:cs="Times New Roman"/>
          <w:b/>
          <w:bCs/>
          <w:sz w:val="45"/>
          <w:szCs w:val="45"/>
          <w:lang w:eastAsia="en-GB"/>
        </w:rPr>
      </w:pPr>
      <w:r w:rsidRPr="0060174F">
        <w:rPr>
          <w:rFonts w:ascii="Times New Roman" w:eastAsia="Times New Roman" w:hAnsi="Times New Roman" w:cs="Times New Roman"/>
          <w:b/>
          <w:bCs/>
          <w:sz w:val="45"/>
          <w:szCs w:val="45"/>
          <w:lang w:eastAsia="en-GB"/>
        </w:rPr>
        <w:t>Vegetation structure</w:t>
      </w:r>
    </w:p>
    <w:p w14:paraId="0935FC68" w14:textId="77777777"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r w:rsidRPr="0060174F">
        <w:rPr>
          <w:rFonts w:ascii="Times New Roman" w:eastAsia="Times New Roman" w:hAnsi="Times New Roman" w:cs="Times New Roman"/>
          <w:sz w:val="24"/>
          <w:szCs w:val="24"/>
          <w:lang w:eastAsia="en-GB"/>
        </w:rPr>
        <w:t xml:space="preserve">The vegetation height in a plot is measured by placing a disk </w:t>
      </w:r>
      <w:proofErr w:type="spellStart"/>
      <w:r w:rsidRPr="0060174F">
        <w:rPr>
          <w:rFonts w:ascii="Times New Roman" w:eastAsia="Times New Roman" w:hAnsi="Times New Roman" w:cs="Times New Roman"/>
          <w:sz w:val="24"/>
          <w:szCs w:val="24"/>
          <w:lang w:eastAsia="en-GB"/>
        </w:rPr>
        <w:t>ontop</w:t>
      </w:r>
      <w:proofErr w:type="spellEnd"/>
      <w:r w:rsidRPr="0060174F">
        <w:rPr>
          <w:rFonts w:ascii="Times New Roman" w:eastAsia="Times New Roman" w:hAnsi="Times New Roman" w:cs="Times New Roman"/>
          <w:sz w:val="24"/>
          <w:szCs w:val="24"/>
          <w:lang w:eastAsia="en-GB"/>
        </w:rPr>
        <w:t xml:space="preserve"> of the sward and letting it fall until it is supported by the vegetation. This is done in each division of the larger quadrat and the height is recorded. The average of these is then taken for each plot and is given in cm.</w:t>
      </w:r>
    </w:p>
    <w:p w14:paraId="34461D60" w14:textId="77777777"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r w:rsidRPr="0060174F">
        <w:rPr>
          <w:rFonts w:ascii="Times New Roman" w:eastAsia="Times New Roman" w:hAnsi="Times New Roman" w:cs="Times New Roman"/>
          <w:sz w:val="24"/>
          <w:szCs w:val="24"/>
          <w:lang w:eastAsia="en-GB"/>
        </w:rPr>
        <w:t>Presence of litter is recorded in each of the 25 subdivisions of the larger quadrat and each plot is then given a recording of 0-25 for presence of litter.</w:t>
      </w:r>
    </w:p>
    <w:p w14:paraId="04491C7D" w14:textId="77777777"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r w:rsidRPr="0060174F">
        <w:rPr>
          <w:rFonts w:ascii="Times New Roman" w:eastAsia="Times New Roman" w:hAnsi="Times New Roman" w:cs="Times New Roman"/>
          <w:sz w:val="24"/>
          <w:szCs w:val="24"/>
          <w:lang w:eastAsia="en-GB"/>
        </w:rPr>
        <w:t>Presence of bare ground is recorded in each of the 25 subdivisions of the larger quadrat and each plot is then given a recording of 0-25 for presence of litter.</w:t>
      </w:r>
    </w:p>
    <w:p w14:paraId="04F22FCC" w14:textId="77777777" w:rsidR="0060174F" w:rsidRPr="0060174F" w:rsidRDefault="0060174F" w:rsidP="0060174F">
      <w:pPr>
        <w:spacing w:before="100" w:beforeAutospacing="1" w:after="100" w:afterAutospacing="1" w:line="240" w:lineRule="auto"/>
        <w:outlineLvl w:val="1"/>
        <w:rPr>
          <w:rFonts w:ascii="Times New Roman" w:eastAsia="Times New Roman" w:hAnsi="Times New Roman" w:cs="Times New Roman"/>
          <w:b/>
          <w:bCs/>
          <w:sz w:val="45"/>
          <w:szCs w:val="45"/>
          <w:lang w:eastAsia="en-GB"/>
        </w:rPr>
      </w:pPr>
      <w:proofErr w:type="spellStart"/>
      <w:r w:rsidRPr="0060174F">
        <w:rPr>
          <w:rFonts w:ascii="Times New Roman" w:eastAsia="Times New Roman" w:hAnsi="Times New Roman" w:cs="Times New Roman"/>
          <w:b/>
          <w:bCs/>
          <w:sz w:val="45"/>
          <w:szCs w:val="45"/>
          <w:lang w:eastAsia="en-GB"/>
        </w:rPr>
        <w:t>Ellenberg</w:t>
      </w:r>
      <w:proofErr w:type="spellEnd"/>
      <w:r w:rsidRPr="0060174F">
        <w:rPr>
          <w:rFonts w:ascii="Times New Roman" w:eastAsia="Times New Roman" w:hAnsi="Times New Roman" w:cs="Times New Roman"/>
          <w:b/>
          <w:bCs/>
          <w:sz w:val="45"/>
          <w:szCs w:val="45"/>
          <w:lang w:eastAsia="en-GB"/>
        </w:rPr>
        <w:t xml:space="preserve"> scores</w:t>
      </w:r>
    </w:p>
    <w:p w14:paraId="5A206971" w14:textId="58DB6357" w:rsidR="0060174F" w:rsidRPr="0060174F" w:rsidDel="0042287F" w:rsidRDefault="0060174F" w:rsidP="0060174F">
      <w:pPr>
        <w:spacing w:before="100" w:beforeAutospacing="1" w:after="100" w:afterAutospacing="1" w:line="240" w:lineRule="auto"/>
        <w:rPr>
          <w:del w:id="55" w:author="Fagan, Kate" w:date="2021-04-23T20:23:00Z"/>
          <w:rFonts w:ascii="Times New Roman" w:eastAsia="Times New Roman" w:hAnsi="Times New Roman" w:cs="Times New Roman"/>
          <w:sz w:val="24"/>
          <w:szCs w:val="24"/>
          <w:lang w:eastAsia="en-GB"/>
        </w:rPr>
      </w:pPr>
      <w:r w:rsidRPr="0060174F">
        <w:rPr>
          <w:rFonts w:ascii="Times New Roman" w:eastAsia="Times New Roman" w:hAnsi="Times New Roman" w:cs="Times New Roman"/>
          <w:sz w:val="24"/>
          <w:szCs w:val="24"/>
          <w:lang w:eastAsia="en-GB"/>
        </w:rPr>
        <w:t xml:space="preserve">These are scores of ‘light’, ‘fertility’, ‘pH’, and ‘wetness’ for each plot, </w:t>
      </w:r>
      <w:del w:id="56" w:author="Fagan, Kate" w:date="2021-04-23T20:23:00Z">
        <w:r w:rsidRPr="0060174F" w:rsidDel="0042287F">
          <w:rPr>
            <w:rFonts w:ascii="Times New Roman" w:eastAsia="Times New Roman" w:hAnsi="Times New Roman" w:cs="Times New Roman"/>
            <w:sz w:val="24"/>
            <w:szCs w:val="24"/>
            <w:lang w:eastAsia="en-GB"/>
          </w:rPr>
          <w:delText xml:space="preserve">given by the plant species found. They are not a direct measurement of the feature but instead, plants are given a </w:delText>
        </w:r>
        <w:r w:rsidRPr="0060174F" w:rsidDel="0042287F">
          <w:rPr>
            <w:rFonts w:ascii="Times New Roman" w:eastAsia="Times New Roman" w:hAnsi="Times New Roman" w:cs="Times New Roman"/>
            <w:sz w:val="24"/>
            <w:szCs w:val="24"/>
            <w:lang w:eastAsia="en-GB"/>
          </w:rPr>
          <w:lastRenderedPageBreak/>
          <w:delText>score for each, depending on how they like the particular feature. The plants in the plot are then averaged to give a plant favourability score for each plot.</w:delText>
        </w:r>
      </w:del>
      <w:ins w:id="57" w:author="Fagan, Kate" w:date="2021-04-23T20:23:00Z">
        <w:r w:rsidR="0042287F">
          <w:rPr>
            <w:rFonts w:ascii="Times New Roman" w:eastAsia="Times New Roman" w:hAnsi="Times New Roman" w:cs="Times New Roman"/>
            <w:sz w:val="24"/>
            <w:szCs w:val="24"/>
            <w:lang w:eastAsia="en-GB"/>
          </w:rPr>
          <w:t>derived from the plant species present.</w:t>
        </w:r>
      </w:ins>
      <w:r w:rsidRPr="0060174F">
        <w:rPr>
          <w:rFonts w:ascii="Times New Roman" w:eastAsia="Times New Roman" w:hAnsi="Times New Roman" w:cs="Times New Roman"/>
          <w:sz w:val="24"/>
          <w:szCs w:val="24"/>
          <w:lang w:eastAsia="en-GB"/>
        </w:rPr>
        <w:t xml:space="preserve"> A high wetness score means the plants in that plot favour a wet environment and a low fertility score means the plants favour a</w:t>
      </w:r>
      <w:del w:id="58" w:author="Fagan, Kate" w:date="2021-04-23T20:23:00Z">
        <w:r w:rsidRPr="0060174F" w:rsidDel="0042287F">
          <w:rPr>
            <w:rFonts w:ascii="Times New Roman" w:eastAsia="Times New Roman" w:hAnsi="Times New Roman" w:cs="Times New Roman"/>
            <w:sz w:val="24"/>
            <w:szCs w:val="24"/>
            <w:lang w:eastAsia="en-GB"/>
          </w:rPr>
          <w:delText>n</w:delText>
        </w:r>
      </w:del>
      <w:r w:rsidRPr="0060174F">
        <w:rPr>
          <w:rFonts w:ascii="Times New Roman" w:eastAsia="Times New Roman" w:hAnsi="Times New Roman" w:cs="Times New Roman"/>
          <w:sz w:val="24"/>
          <w:szCs w:val="24"/>
          <w:lang w:eastAsia="en-GB"/>
        </w:rPr>
        <w:t xml:space="preserve"> relatively infertile soil.</w:t>
      </w:r>
      <w:ins w:id="59" w:author="Fagan, Kate" w:date="2021-04-23T20:24:00Z">
        <w:r w:rsidR="0042287F">
          <w:rPr>
            <w:rFonts w:ascii="Times New Roman" w:eastAsia="Times New Roman" w:hAnsi="Times New Roman" w:cs="Times New Roman"/>
            <w:sz w:val="24"/>
            <w:szCs w:val="24"/>
            <w:lang w:eastAsia="en-GB"/>
          </w:rPr>
          <w:t xml:space="preserve"> </w:t>
        </w:r>
      </w:ins>
    </w:p>
    <w:p w14:paraId="287A0711" w14:textId="75AEDFF6"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60174F">
        <w:rPr>
          <w:rFonts w:ascii="Times New Roman" w:eastAsia="Times New Roman" w:hAnsi="Times New Roman" w:cs="Times New Roman"/>
          <w:sz w:val="24"/>
          <w:szCs w:val="24"/>
          <w:lang w:eastAsia="en-GB"/>
        </w:rPr>
        <w:t>Ellenberg</w:t>
      </w:r>
      <w:proofErr w:type="spellEnd"/>
      <w:r w:rsidRPr="0060174F">
        <w:rPr>
          <w:rFonts w:ascii="Times New Roman" w:eastAsia="Times New Roman" w:hAnsi="Times New Roman" w:cs="Times New Roman"/>
          <w:sz w:val="24"/>
          <w:szCs w:val="24"/>
          <w:lang w:eastAsia="en-GB"/>
        </w:rPr>
        <w:t xml:space="preserve"> scores w</w:t>
      </w:r>
      <w:del w:id="60" w:author="Fagan, Kate" w:date="2021-04-23T20:19:00Z">
        <w:r w:rsidRPr="0060174F" w:rsidDel="0042287F">
          <w:rPr>
            <w:rFonts w:ascii="Times New Roman" w:eastAsia="Times New Roman" w:hAnsi="Times New Roman" w:cs="Times New Roman"/>
            <w:sz w:val="24"/>
            <w:szCs w:val="24"/>
            <w:lang w:eastAsia="en-GB"/>
          </w:rPr>
          <w:delText>h</w:delText>
        </w:r>
      </w:del>
      <w:r w:rsidRPr="0060174F">
        <w:rPr>
          <w:rFonts w:ascii="Times New Roman" w:eastAsia="Times New Roman" w:hAnsi="Times New Roman" w:cs="Times New Roman"/>
          <w:sz w:val="24"/>
          <w:szCs w:val="24"/>
          <w:lang w:eastAsia="en-GB"/>
        </w:rPr>
        <w:t xml:space="preserve">ere first assigned by </w:t>
      </w:r>
      <w:proofErr w:type="spellStart"/>
      <w:r w:rsidRPr="0060174F">
        <w:rPr>
          <w:rFonts w:ascii="Times New Roman" w:eastAsia="Times New Roman" w:hAnsi="Times New Roman" w:cs="Times New Roman"/>
          <w:sz w:val="24"/>
          <w:szCs w:val="24"/>
          <w:lang w:eastAsia="en-GB"/>
        </w:rPr>
        <w:t>Ellenberg</w:t>
      </w:r>
      <w:proofErr w:type="spellEnd"/>
      <w:r w:rsidRPr="0060174F">
        <w:rPr>
          <w:rFonts w:ascii="Times New Roman" w:eastAsia="Times New Roman" w:hAnsi="Times New Roman" w:cs="Times New Roman"/>
          <w:sz w:val="24"/>
          <w:szCs w:val="24"/>
          <w:lang w:eastAsia="en-GB"/>
        </w:rPr>
        <w:t xml:space="preserve"> </w:t>
      </w:r>
      <w:r w:rsidRPr="0060174F">
        <w:rPr>
          <w:rFonts w:ascii="Times New Roman" w:eastAsia="Times New Roman" w:hAnsi="Times New Roman" w:cs="Times New Roman"/>
          <w:i/>
          <w:iCs/>
          <w:sz w:val="24"/>
          <w:szCs w:val="24"/>
          <w:lang w:eastAsia="en-GB"/>
        </w:rPr>
        <w:t>et al.</w:t>
      </w:r>
      <w:r w:rsidRPr="0060174F">
        <w:rPr>
          <w:rFonts w:ascii="Times New Roman" w:eastAsia="Times New Roman" w:hAnsi="Times New Roman" w:cs="Times New Roman"/>
          <w:sz w:val="24"/>
          <w:szCs w:val="24"/>
          <w:lang w:eastAsia="en-GB"/>
        </w:rPr>
        <w:t xml:space="preserve"> (1991) for a large number of </w:t>
      </w:r>
      <w:ins w:id="61" w:author="Fagan, Kate" w:date="2021-04-23T20:20:00Z">
        <w:r w:rsidR="0042287F">
          <w:rPr>
            <w:rFonts w:ascii="Times New Roman" w:eastAsia="Times New Roman" w:hAnsi="Times New Roman" w:cs="Times New Roman"/>
            <w:sz w:val="24"/>
            <w:szCs w:val="24"/>
            <w:lang w:eastAsia="en-GB"/>
          </w:rPr>
          <w:t>E</w:t>
        </w:r>
      </w:ins>
      <w:del w:id="62" w:author="Fagan, Kate" w:date="2021-04-23T20:19:00Z">
        <w:r w:rsidRPr="0060174F" w:rsidDel="0042287F">
          <w:rPr>
            <w:rFonts w:ascii="Times New Roman" w:eastAsia="Times New Roman" w:hAnsi="Times New Roman" w:cs="Times New Roman"/>
            <w:sz w:val="24"/>
            <w:szCs w:val="24"/>
            <w:lang w:eastAsia="en-GB"/>
          </w:rPr>
          <w:delText>e</w:delText>
        </w:r>
      </w:del>
      <w:r w:rsidRPr="0060174F">
        <w:rPr>
          <w:rFonts w:ascii="Times New Roman" w:eastAsia="Times New Roman" w:hAnsi="Times New Roman" w:cs="Times New Roman"/>
          <w:sz w:val="24"/>
          <w:szCs w:val="24"/>
          <w:lang w:eastAsia="en-GB"/>
        </w:rPr>
        <w:t xml:space="preserve">uropean flora species, based on experimental work as well as field observation. These scores were assigned using a central European environment and so were later adapted by Hill </w:t>
      </w:r>
      <w:r w:rsidRPr="0060174F">
        <w:rPr>
          <w:rFonts w:ascii="Times New Roman" w:eastAsia="Times New Roman" w:hAnsi="Times New Roman" w:cs="Times New Roman"/>
          <w:i/>
          <w:iCs/>
          <w:sz w:val="24"/>
          <w:szCs w:val="24"/>
          <w:lang w:eastAsia="en-GB"/>
        </w:rPr>
        <w:t>et al.</w:t>
      </w:r>
      <w:r w:rsidRPr="0060174F">
        <w:rPr>
          <w:rFonts w:ascii="Times New Roman" w:eastAsia="Times New Roman" w:hAnsi="Times New Roman" w:cs="Times New Roman"/>
          <w:sz w:val="24"/>
          <w:szCs w:val="24"/>
          <w:lang w:eastAsia="en-GB"/>
        </w:rPr>
        <w:t xml:space="preserve"> (1999, 2000) for the British environment.</w:t>
      </w:r>
    </w:p>
    <w:p w14:paraId="4FB8A427" w14:textId="77777777"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r w:rsidRPr="0060174F">
        <w:rPr>
          <w:rFonts w:ascii="Times New Roman" w:eastAsia="Times New Roman" w:hAnsi="Times New Roman" w:cs="Times New Roman"/>
          <w:sz w:val="24"/>
          <w:szCs w:val="24"/>
          <w:lang w:eastAsia="en-GB"/>
        </w:rPr>
        <w:t>The pH scores here are not ‘pH’ but a value of alkaline favourability of the plants found on the plot. They have no units and do not scale in the same way that pH scales (with 7 as neutral). Large scores mean that the plants on the plot prefer alkaline soils.</w:t>
      </w:r>
    </w:p>
    <w:p w14:paraId="797E4541" w14:textId="77777777"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r w:rsidRPr="0060174F">
        <w:rPr>
          <w:rFonts w:ascii="Times New Roman" w:eastAsia="Times New Roman" w:hAnsi="Times New Roman" w:cs="Times New Roman"/>
          <w:sz w:val="24"/>
          <w:szCs w:val="24"/>
          <w:lang w:eastAsia="en-GB"/>
        </w:rPr>
        <w:t xml:space="preserve">The light </w:t>
      </w:r>
      <w:proofErr w:type="spellStart"/>
      <w:r w:rsidRPr="0060174F">
        <w:rPr>
          <w:rFonts w:ascii="Times New Roman" w:eastAsia="Times New Roman" w:hAnsi="Times New Roman" w:cs="Times New Roman"/>
          <w:sz w:val="24"/>
          <w:szCs w:val="24"/>
          <w:lang w:eastAsia="en-GB"/>
        </w:rPr>
        <w:t>Ellenberg</w:t>
      </w:r>
      <w:proofErr w:type="spellEnd"/>
      <w:r w:rsidRPr="0060174F">
        <w:rPr>
          <w:rFonts w:ascii="Times New Roman" w:eastAsia="Times New Roman" w:hAnsi="Times New Roman" w:cs="Times New Roman"/>
          <w:sz w:val="24"/>
          <w:szCs w:val="24"/>
          <w:lang w:eastAsia="en-GB"/>
        </w:rPr>
        <w:t xml:space="preserve"> score gives an indication of how the plants on a plot favour light. A score of 1 indicates the plant prefers deep shade at all times, a score of 5 indicates semi shade and a score of 9 indicates the plant favours full light.</w:t>
      </w:r>
    </w:p>
    <w:p w14:paraId="7C33CDB0" w14:textId="77777777"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p>
    <w:p w14:paraId="4D90BA83" w14:textId="77777777"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r w:rsidRPr="0060174F">
        <w:rPr>
          <w:rFonts w:ascii="Times New Roman" w:eastAsia="Times New Roman" w:hAnsi="Times New Roman" w:cs="Times New Roman"/>
          <w:sz w:val="24"/>
          <w:szCs w:val="24"/>
          <w:lang w:eastAsia="en-GB"/>
        </w:rPr>
        <w:t xml:space="preserve">The fertility </w:t>
      </w:r>
      <w:proofErr w:type="spellStart"/>
      <w:r w:rsidRPr="0060174F">
        <w:rPr>
          <w:rFonts w:ascii="Times New Roman" w:eastAsia="Times New Roman" w:hAnsi="Times New Roman" w:cs="Times New Roman"/>
          <w:sz w:val="24"/>
          <w:szCs w:val="24"/>
          <w:lang w:eastAsia="en-GB"/>
        </w:rPr>
        <w:t>Ellenberg</w:t>
      </w:r>
      <w:proofErr w:type="spellEnd"/>
      <w:r w:rsidRPr="0060174F">
        <w:rPr>
          <w:rFonts w:ascii="Times New Roman" w:eastAsia="Times New Roman" w:hAnsi="Times New Roman" w:cs="Times New Roman"/>
          <w:sz w:val="24"/>
          <w:szCs w:val="24"/>
          <w:lang w:eastAsia="en-GB"/>
        </w:rPr>
        <w:t xml:space="preserve"> score gives an indication of how the plants on a plot favour nitrogen in the soil. A score of 1 indicates the plant prefers minimal levels of nitrogen, a score of 5 indicates an average favourability and a score of 9 indicates the plant favours excessive supply.</w:t>
      </w:r>
    </w:p>
    <w:p w14:paraId="445009AF" w14:textId="77777777"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p>
    <w:p w14:paraId="33EA9FB5" w14:textId="77777777"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r w:rsidRPr="0060174F">
        <w:rPr>
          <w:rFonts w:ascii="Times New Roman" w:eastAsia="Times New Roman" w:hAnsi="Times New Roman" w:cs="Times New Roman"/>
          <w:sz w:val="24"/>
          <w:szCs w:val="24"/>
          <w:lang w:eastAsia="en-GB"/>
        </w:rPr>
        <w:t>A score of 1 indicates the plant prefers extremely acidic soils, a score of 5 means mildly acidic conditions are preferred, and a score of 9 indicates the plant favours alkaline soils.</w:t>
      </w:r>
    </w:p>
    <w:p w14:paraId="50201A85" w14:textId="77777777"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r w:rsidRPr="0060174F">
        <w:rPr>
          <w:rFonts w:ascii="Times New Roman" w:eastAsia="Times New Roman" w:hAnsi="Times New Roman" w:cs="Times New Roman"/>
          <w:sz w:val="24"/>
          <w:szCs w:val="24"/>
          <w:lang w:eastAsia="en-GB"/>
        </w:rPr>
        <w:t xml:space="preserve">The wetness </w:t>
      </w:r>
      <w:proofErr w:type="spellStart"/>
      <w:r w:rsidRPr="0060174F">
        <w:rPr>
          <w:rFonts w:ascii="Times New Roman" w:eastAsia="Times New Roman" w:hAnsi="Times New Roman" w:cs="Times New Roman"/>
          <w:sz w:val="24"/>
          <w:szCs w:val="24"/>
          <w:lang w:eastAsia="en-GB"/>
        </w:rPr>
        <w:t>Ellenberg</w:t>
      </w:r>
      <w:proofErr w:type="spellEnd"/>
      <w:r w:rsidRPr="0060174F">
        <w:rPr>
          <w:rFonts w:ascii="Times New Roman" w:eastAsia="Times New Roman" w:hAnsi="Times New Roman" w:cs="Times New Roman"/>
          <w:sz w:val="24"/>
          <w:szCs w:val="24"/>
          <w:lang w:eastAsia="en-GB"/>
        </w:rPr>
        <w:t xml:space="preserve"> score gives an indication of how the plants in the plot prefer the wetness of the soil. A score of 1 indicates dry soil is preferred, 5 would indicate the plants favour a moist soil, 9 suggest wet soil is preferred and a score of 10-12 indicates the plant favours underwater conditions.</w:t>
      </w:r>
    </w:p>
    <w:p w14:paraId="2AD124DD" w14:textId="77777777" w:rsidR="0060174F" w:rsidRPr="0060174F" w:rsidRDefault="0060174F" w:rsidP="0060174F">
      <w:pPr>
        <w:spacing w:before="100" w:beforeAutospacing="1" w:after="100" w:afterAutospacing="1" w:line="240" w:lineRule="auto"/>
        <w:outlineLvl w:val="1"/>
        <w:rPr>
          <w:rFonts w:ascii="Times New Roman" w:eastAsia="Times New Roman" w:hAnsi="Times New Roman" w:cs="Times New Roman"/>
          <w:b/>
          <w:bCs/>
          <w:sz w:val="45"/>
          <w:szCs w:val="45"/>
          <w:lang w:eastAsia="en-GB"/>
        </w:rPr>
      </w:pPr>
      <w:r w:rsidRPr="0060174F">
        <w:rPr>
          <w:rFonts w:ascii="Times New Roman" w:eastAsia="Times New Roman" w:hAnsi="Times New Roman" w:cs="Times New Roman"/>
          <w:b/>
          <w:bCs/>
          <w:sz w:val="45"/>
          <w:szCs w:val="45"/>
          <w:lang w:eastAsia="en-GB"/>
        </w:rPr>
        <w:t>Grime’s scores</w:t>
      </w:r>
    </w:p>
    <w:p w14:paraId="3480035C" w14:textId="77777777"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r w:rsidRPr="0060174F">
        <w:rPr>
          <w:rFonts w:ascii="Times New Roman" w:eastAsia="Times New Roman" w:hAnsi="Times New Roman" w:cs="Times New Roman"/>
          <w:sz w:val="24"/>
          <w:szCs w:val="24"/>
          <w:lang w:eastAsia="en-GB"/>
        </w:rPr>
        <w:t>Universal adaptive strategy theory (UAST) is a method of categorising plants according to their survival strategy. There are three main ways in which a plant can specialise in order to take advantage of its environment. The first is by taking advantage of available of resources and maximising acquisition at the expense of competitors. Plants are given a ‘competition’ score to represent the extent to which they use this strategy. The second is by being able to deal with a small amount of resources while other species are not able to maintain in such a stressful environment. Plants are given a ‘stress’ score to represent the extent to which they use this strategy. The third and final strategy is with rapid completion of the life-cycle which can be advantageous in environments where events are frequently lethal to the plant. Plants are given a ‘ruderals’ score to represent the extent to which they use this strategy.</w:t>
      </w:r>
    </w:p>
    <w:p w14:paraId="2E0DA86E" w14:textId="77777777"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r w:rsidRPr="0060174F">
        <w:rPr>
          <w:rFonts w:ascii="Times New Roman" w:eastAsia="Times New Roman" w:hAnsi="Times New Roman" w:cs="Times New Roman"/>
          <w:sz w:val="24"/>
          <w:szCs w:val="24"/>
          <w:lang w:eastAsia="en-GB"/>
        </w:rPr>
        <w:lastRenderedPageBreak/>
        <w:t xml:space="preserve">A large number of British species were placed in this triangle with assigned scores for stress, competition and ruderals by Grime </w:t>
      </w:r>
      <w:r w:rsidRPr="0060174F">
        <w:rPr>
          <w:rFonts w:ascii="Times New Roman" w:eastAsia="Times New Roman" w:hAnsi="Times New Roman" w:cs="Times New Roman"/>
          <w:i/>
          <w:iCs/>
          <w:sz w:val="24"/>
          <w:szCs w:val="24"/>
          <w:lang w:eastAsia="en-GB"/>
        </w:rPr>
        <w:t>et al.</w:t>
      </w:r>
      <w:r w:rsidRPr="0060174F">
        <w:rPr>
          <w:rFonts w:ascii="Times New Roman" w:eastAsia="Times New Roman" w:hAnsi="Times New Roman" w:cs="Times New Roman"/>
          <w:sz w:val="24"/>
          <w:szCs w:val="24"/>
          <w:lang w:eastAsia="en-GB"/>
        </w:rPr>
        <w:t xml:space="preserve"> (1988, 1995)</w:t>
      </w:r>
    </w:p>
    <w:p w14:paraId="5D034CCA" w14:textId="77777777"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r w:rsidRPr="0060174F">
        <w:rPr>
          <w:rFonts w:ascii="Times New Roman" w:eastAsia="Times New Roman" w:hAnsi="Times New Roman" w:cs="Times New Roman"/>
          <w:sz w:val="24"/>
          <w:szCs w:val="24"/>
          <w:lang w:eastAsia="en-GB"/>
        </w:rPr>
        <w:t xml:space="preserve">Plants with a high competition score thrive in environments with low disturbance and low intensity stress. They are able to outcompete other plants for the most valuable resources through rapid growth, physical spread and a high capacity for phenotype plasticity (enabling them to adapt to seasons and changing </w:t>
      </w:r>
      <w:proofErr w:type="spellStart"/>
      <w:r w:rsidRPr="0060174F">
        <w:rPr>
          <w:rFonts w:ascii="Times New Roman" w:eastAsia="Times New Roman" w:hAnsi="Times New Roman" w:cs="Times New Roman"/>
          <w:sz w:val="24"/>
          <w:szCs w:val="24"/>
          <w:lang w:eastAsia="en-GB"/>
        </w:rPr>
        <w:t>availablity</w:t>
      </w:r>
      <w:proofErr w:type="spellEnd"/>
      <w:r w:rsidRPr="0060174F">
        <w:rPr>
          <w:rFonts w:ascii="Times New Roman" w:eastAsia="Times New Roman" w:hAnsi="Times New Roman" w:cs="Times New Roman"/>
          <w:sz w:val="24"/>
          <w:szCs w:val="24"/>
          <w:lang w:eastAsia="en-GB"/>
        </w:rPr>
        <w:t xml:space="preserve"> of resources).</w:t>
      </w:r>
    </w:p>
    <w:p w14:paraId="47D21A93" w14:textId="5815B399"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r w:rsidRPr="0060174F">
        <w:rPr>
          <w:rFonts w:ascii="Times New Roman" w:eastAsia="Times New Roman" w:hAnsi="Times New Roman" w:cs="Times New Roman"/>
          <w:sz w:val="24"/>
          <w:szCs w:val="24"/>
          <w:lang w:eastAsia="en-GB"/>
        </w:rPr>
        <w:t xml:space="preserve">Plants with a high stress score have adapted to live in highly stressful environments such as alpine or arid habitats, deep shade, nutrient poor soils or areas with extreme pH levels. They are slow growing plants with high nutrient retention and do not do well with lots of </w:t>
      </w:r>
      <w:r w:rsidR="0042287F">
        <w:rPr>
          <w:rFonts w:ascii="Times New Roman" w:eastAsia="Times New Roman" w:hAnsi="Times New Roman" w:cs="Times New Roman"/>
          <w:sz w:val="24"/>
          <w:szCs w:val="24"/>
          <w:lang w:eastAsia="en-GB"/>
        </w:rPr>
        <w:t>disturbance.</w:t>
      </w:r>
    </w:p>
    <w:p w14:paraId="6252654C" w14:textId="77777777" w:rsidR="0060174F" w:rsidRPr="0060174F" w:rsidRDefault="0060174F" w:rsidP="0060174F">
      <w:pPr>
        <w:spacing w:before="100" w:beforeAutospacing="1" w:after="100" w:afterAutospacing="1" w:line="240" w:lineRule="auto"/>
        <w:rPr>
          <w:rFonts w:ascii="Times New Roman" w:eastAsia="Times New Roman" w:hAnsi="Times New Roman" w:cs="Times New Roman"/>
          <w:sz w:val="24"/>
          <w:szCs w:val="24"/>
          <w:lang w:eastAsia="en-GB"/>
        </w:rPr>
      </w:pPr>
      <w:r w:rsidRPr="0060174F">
        <w:rPr>
          <w:rFonts w:ascii="Times New Roman" w:eastAsia="Times New Roman" w:hAnsi="Times New Roman" w:cs="Times New Roman"/>
          <w:sz w:val="24"/>
          <w:szCs w:val="24"/>
          <w:lang w:eastAsia="en-GB"/>
        </w:rPr>
        <w:t>Ruderals thrive in low stress environments but with lots of disturbance. They will quickly complete their lifecycle and often release a</w:t>
      </w:r>
      <w:del w:id="63" w:author="Fagan, Kate" w:date="2021-04-23T20:27:00Z">
        <w:r w:rsidRPr="0060174F" w:rsidDel="0042287F">
          <w:rPr>
            <w:rFonts w:ascii="Times New Roman" w:eastAsia="Times New Roman" w:hAnsi="Times New Roman" w:cs="Times New Roman"/>
            <w:sz w:val="24"/>
            <w:szCs w:val="24"/>
            <w:lang w:eastAsia="en-GB"/>
          </w:rPr>
          <w:delText>re</w:delText>
        </w:r>
      </w:del>
      <w:r w:rsidRPr="0060174F">
        <w:rPr>
          <w:rFonts w:ascii="Times New Roman" w:eastAsia="Times New Roman" w:hAnsi="Times New Roman" w:cs="Times New Roman"/>
          <w:sz w:val="24"/>
          <w:szCs w:val="24"/>
          <w:lang w:eastAsia="en-GB"/>
        </w:rPr>
        <w:t xml:space="preserve"> large amount of seed. Plants that have adapted to this strategy are often found in recently disturbed land and are often annuals.</w:t>
      </w:r>
    </w:p>
    <w:sectPr w:rsidR="0060174F" w:rsidRPr="0060174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5" w:author="Fagan, Kate" w:date="2021-04-23T19:38:00Z" w:initials="FK">
    <w:p w14:paraId="5E4ED35C" w14:textId="6A6562F4" w:rsidR="0042287F" w:rsidRDefault="0042287F">
      <w:pPr>
        <w:pStyle w:val="CommentText"/>
      </w:pPr>
      <w:r>
        <w:rPr>
          <w:rStyle w:val="CommentReference"/>
        </w:rPr>
        <w:annotationRef/>
      </w:r>
      <w:r>
        <w:t>I don’t think this is quite right, but Sarah best to advise.</w:t>
      </w:r>
    </w:p>
  </w:comment>
  <w:comment w:id="34" w:author="Fagan, Kate" w:date="2021-04-23T20:01:00Z" w:initials="FK">
    <w:p w14:paraId="75EAA856" w14:textId="5F169BF1" w:rsidR="0042287F" w:rsidRDefault="0042287F">
      <w:pPr>
        <w:pStyle w:val="CommentText"/>
      </w:pPr>
      <w:r>
        <w:rPr>
          <w:rStyle w:val="CommentReference"/>
        </w:rPr>
        <w:annotationRef/>
      </w:r>
      <w:r>
        <w:t>Again this not quite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4ED35C" w15:done="0"/>
  <w15:commentEx w15:paraId="75EAA8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DA0CA" w16cex:dateUtc="2021-04-23T18:38:00Z"/>
  <w16cex:commentExtensible w16cex:durableId="242DA606" w16cex:dateUtc="2021-04-23T1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4ED35C" w16cid:durableId="242DA0CA"/>
  <w16cid:commentId w16cid:paraId="75EAA856" w16cid:durableId="242DA6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3679D0"/>
    <w:multiLevelType w:val="multilevel"/>
    <w:tmpl w:val="F8FC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B83329"/>
    <w:multiLevelType w:val="multilevel"/>
    <w:tmpl w:val="AE66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78790A"/>
    <w:multiLevelType w:val="multilevel"/>
    <w:tmpl w:val="B382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594408"/>
    <w:multiLevelType w:val="multilevel"/>
    <w:tmpl w:val="691A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6E6415"/>
    <w:multiLevelType w:val="multilevel"/>
    <w:tmpl w:val="858C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agan, Kate">
    <w15:presenceInfo w15:providerId="AD" w15:userId="S::kate.fagan@naturalengland.org.uk::6f9b3f69-a17c-4bc2-86ac-36e5d97e23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74F"/>
    <w:rsid w:val="002323DB"/>
    <w:rsid w:val="00296D41"/>
    <w:rsid w:val="002F5F5B"/>
    <w:rsid w:val="002F7066"/>
    <w:rsid w:val="0042287F"/>
    <w:rsid w:val="00515989"/>
    <w:rsid w:val="0060174F"/>
    <w:rsid w:val="008251EC"/>
    <w:rsid w:val="008D48DC"/>
    <w:rsid w:val="008F7E64"/>
    <w:rsid w:val="00C466B5"/>
    <w:rsid w:val="00D7758D"/>
    <w:rsid w:val="00F87849"/>
    <w:rsid w:val="00FD4E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F2A3"/>
  <w15:chartTrackingRefBased/>
  <w15:docId w15:val="{C9BFD06B-96F3-45CA-AA66-E9E9F5E1C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174F"/>
    <w:pPr>
      <w:spacing w:before="100" w:beforeAutospacing="1" w:after="100" w:afterAutospacing="1" w:line="240" w:lineRule="auto"/>
      <w:outlineLvl w:val="0"/>
    </w:pPr>
    <w:rPr>
      <w:rFonts w:ascii="Times New Roman" w:eastAsia="Times New Roman" w:hAnsi="Times New Roman" w:cs="Times New Roman"/>
      <w:b/>
      <w:bCs/>
      <w:kern w:val="36"/>
      <w:sz w:val="51"/>
      <w:szCs w:val="51"/>
      <w:lang w:eastAsia="en-GB"/>
    </w:rPr>
  </w:style>
  <w:style w:type="paragraph" w:styleId="Heading2">
    <w:name w:val="heading 2"/>
    <w:basedOn w:val="Normal"/>
    <w:link w:val="Heading2Char"/>
    <w:uiPriority w:val="9"/>
    <w:qFormat/>
    <w:rsid w:val="0060174F"/>
    <w:pPr>
      <w:spacing w:before="100" w:beforeAutospacing="1" w:after="100" w:afterAutospacing="1" w:line="240" w:lineRule="auto"/>
      <w:outlineLvl w:val="1"/>
    </w:pPr>
    <w:rPr>
      <w:rFonts w:ascii="Times New Roman" w:eastAsia="Times New Roman" w:hAnsi="Times New Roman" w:cs="Times New Roman"/>
      <w:b/>
      <w:bCs/>
      <w:sz w:val="45"/>
      <w:szCs w:val="45"/>
      <w:lang w:eastAsia="en-GB"/>
    </w:rPr>
  </w:style>
  <w:style w:type="paragraph" w:styleId="Heading3">
    <w:name w:val="heading 3"/>
    <w:basedOn w:val="Normal"/>
    <w:link w:val="Heading3Char"/>
    <w:uiPriority w:val="9"/>
    <w:qFormat/>
    <w:rsid w:val="0060174F"/>
    <w:pPr>
      <w:spacing w:before="100" w:beforeAutospacing="1" w:after="100" w:afterAutospacing="1" w:line="240" w:lineRule="auto"/>
      <w:outlineLvl w:val="2"/>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60174F"/>
    <w:pPr>
      <w:spacing w:before="100" w:beforeAutospacing="1" w:after="100" w:afterAutospacing="1" w:line="240" w:lineRule="auto"/>
      <w:outlineLvl w:val="3"/>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60174F"/>
    <w:pPr>
      <w:spacing w:before="100" w:beforeAutospacing="1" w:after="100" w:afterAutospacing="1" w:line="240" w:lineRule="auto"/>
      <w:outlineLvl w:val="4"/>
    </w:pPr>
    <w:rPr>
      <w:rFonts w:ascii="Times New Roman" w:eastAsia="Times New Roman" w:hAnsi="Times New Roman" w:cs="Times New Roman"/>
      <w:b/>
      <w:bCs/>
      <w:sz w:val="24"/>
      <w:szCs w:val="24"/>
      <w:lang w:eastAsia="en-GB"/>
    </w:rPr>
  </w:style>
  <w:style w:type="paragraph" w:styleId="Heading6">
    <w:name w:val="heading 6"/>
    <w:basedOn w:val="Normal"/>
    <w:link w:val="Heading6Char"/>
    <w:uiPriority w:val="9"/>
    <w:qFormat/>
    <w:rsid w:val="0060174F"/>
    <w:pPr>
      <w:spacing w:before="100" w:beforeAutospacing="1" w:after="100" w:afterAutospacing="1" w:line="240" w:lineRule="auto"/>
      <w:outlineLvl w:val="5"/>
    </w:pPr>
    <w:rPr>
      <w:rFonts w:ascii="Times New Roman" w:eastAsia="Times New Roman" w:hAnsi="Times New Roman" w:cs="Times New Roman"/>
      <w:b/>
      <w:bCs/>
      <w:sz w:val="18"/>
      <w:szCs w:val="1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74F"/>
    <w:rPr>
      <w:rFonts w:ascii="Times New Roman" w:eastAsia="Times New Roman" w:hAnsi="Times New Roman" w:cs="Times New Roman"/>
      <w:b/>
      <w:bCs/>
      <w:kern w:val="36"/>
      <w:sz w:val="51"/>
      <w:szCs w:val="51"/>
      <w:lang w:eastAsia="en-GB"/>
    </w:rPr>
  </w:style>
  <w:style w:type="character" w:customStyle="1" w:styleId="Heading2Char">
    <w:name w:val="Heading 2 Char"/>
    <w:basedOn w:val="DefaultParagraphFont"/>
    <w:link w:val="Heading2"/>
    <w:uiPriority w:val="9"/>
    <w:rsid w:val="0060174F"/>
    <w:rPr>
      <w:rFonts w:ascii="Times New Roman" w:eastAsia="Times New Roman" w:hAnsi="Times New Roman" w:cs="Times New Roman"/>
      <w:b/>
      <w:bCs/>
      <w:sz w:val="45"/>
      <w:szCs w:val="45"/>
      <w:lang w:eastAsia="en-GB"/>
    </w:rPr>
  </w:style>
  <w:style w:type="character" w:customStyle="1" w:styleId="Heading3Char">
    <w:name w:val="Heading 3 Char"/>
    <w:basedOn w:val="DefaultParagraphFont"/>
    <w:link w:val="Heading3"/>
    <w:uiPriority w:val="9"/>
    <w:rsid w:val="0060174F"/>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60174F"/>
    <w:rPr>
      <w:rFonts w:ascii="Times New Roman" w:eastAsia="Times New Roman" w:hAnsi="Times New Roman" w:cs="Times New Roman"/>
      <w:b/>
      <w:bCs/>
      <w:sz w:val="27"/>
      <w:szCs w:val="27"/>
      <w:lang w:eastAsia="en-GB"/>
    </w:rPr>
  </w:style>
  <w:style w:type="character" w:customStyle="1" w:styleId="Heading5Char">
    <w:name w:val="Heading 5 Char"/>
    <w:basedOn w:val="DefaultParagraphFont"/>
    <w:link w:val="Heading5"/>
    <w:uiPriority w:val="9"/>
    <w:rsid w:val="0060174F"/>
    <w:rPr>
      <w:rFonts w:ascii="Times New Roman" w:eastAsia="Times New Roman" w:hAnsi="Times New Roman" w:cs="Times New Roman"/>
      <w:b/>
      <w:bCs/>
      <w:sz w:val="24"/>
      <w:szCs w:val="24"/>
      <w:lang w:eastAsia="en-GB"/>
    </w:rPr>
  </w:style>
  <w:style w:type="character" w:customStyle="1" w:styleId="Heading6Char">
    <w:name w:val="Heading 6 Char"/>
    <w:basedOn w:val="DefaultParagraphFont"/>
    <w:link w:val="Heading6"/>
    <w:uiPriority w:val="9"/>
    <w:rsid w:val="0060174F"/>
    <w:rPr>
      <w:rFonts w:ascii="Times New Roman" w:eastAsia="Times New Roman" w:hAnsi="Times New Roman" w:cs="Times New Roman"/>
      <w:b/>
      <w:bCs/>
      <w:sz w:val="18"/>
      <w:szCs w:val="18"/>
      <w:lang w:eastAsia="en-GB"/>
    </w:rPr>
  </w:style>
  <w:style w:type="numbering" w:customStyle="1" w:styleId="NoList1">
    <w:name w:val="No List1"/>
    <w:next w:val="NoList"/>
    <w:uiPriority w:val="99"/>
    <w:semiHidden/>
    <w:unhideWhenUsed/>
    <w:rsid w:val="0060174F"/>
  </w:style>
  <w:style w:type="character" w:styleId="HTMLCode">
    <w:name w:val="HTML Code"/>
    <w:basedOn w:val="DefaultParagraphFont"/>
    <w:uiPriority w:val="99"/>
    <w:semiHidden/>
    <w:unhideWhenUsed/>
    <w:rsid w:val="0060174F"/>
    <w:rPr>
      <w:rFonts w:ascii="Courier New" w:eastAsia="Times New Roman" w:hAnsi="Courier New" w:cs="Courier New"/>
      <w:sz w:val="20"/>
      <w:szCs w:val="20"/>
    </w:rPr>
  </w:style>
  <w:style w:type="paragraph" w:customStyle="1" w:styleId="msonormal0">
    <w:name w:val="msonormal"/>
    <w:basedOn w:val="Normal"/>
    <w:rsid w:val="006017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in-container">
    <w:name w:val="main-container"/>
    <w:basedOn w:val="Normal"/>
    <w:rsid w:val="006017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abbed-pane">
    <w:name w:val="tabbed-pane"/>
    <w:basedOn w:val="Normal"/>
    <w:rsid w:val="006017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tml-widget">
    <w:name w:val="html-widget"/>
    <w:basedOn w:val="Normal"/>
    <w:rsid w:val="0060174F"/>
    <w:pPr>
      <w:spacing w:before="100" w:beforeAutospacing="1" w:after="300" w:line="240" w:lineRule="auto"/>
    </w:pPr>
    <w:rPr>
      <w:rFonts w:ascii="Times New Roman" w:eastAsia="Times New Roman" w:hAnsi="Times New Roman" w:cs="Times New Roman"/>
      <w:sz w:val="24"/>
      <w:szCs w:val="24"/>
      <w:lang w:eastAsia="en-GB"/>
    </w:rPr>
  </w:style>
  <w:style w:type="paragraph" w:customStyle="1" w:styleId="toc-content">
    <w:name w:val="toc-content"/>
    <w:basedOn w:val="Normal"/>
    <w:rsid w:val="006017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thjaxmenu">
    <w:name w:val="mathjax_menu"/>
    <w:basedOn w:val="Normal"/>
    <w:rsid w:val="0060174F"/>
    <w:pPr>
      <w:pBdr>
        <w:top w:val="single" w:sz="6" w:space="2" w:color="CCCCCC"/>
        <w:left w:val="single" w:sz="6" w:space="2" w:color="CCCCCC"/>
        <w:bottom w:val="single" w:sz="6" w:space="2" w:color="CCCCCC"/>
        <w:right w:val="single" w:sz="6" w:space="2" w:color="CCCCCC"/>
      </w:pBdr>
      <w:shd w:val="clear" w:color="auto" w:fill="FFFFFF"/>
      <w:spacing w:after="0" w:line="240" w:lineRule="auto"/>
    </w:pPr>
    <w:rPr>
      <w:rFonts w:ascii="Times New Roman" w:eastAsia="Times New Roman" w:hAnsi="Times New Roman" w:cs="Times New Roman"/>
      <w:color w:val="000000"/>
      <w:sz w:val="24"/>
      <w:szCs w:val="24"/>
      <w:lang w:eastAsia="en-GB"/>
    </w:rPr>
  </w:style>
  <w:style w:type="paragraph" w:customStyle="1" w:styleId="mathjaxmenuitem">
    <w:name w:val="mathjax_menuitem"/>
    <w:basedOn w:val="Normal"/>
    <w:rsid w:val="006017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thjaxmenuarrow">
    <w:name w:val="mathjax_menuarrow"/>
    <w:basedOn w:val="Normal"/>
    <w:rsid w:val="0060174F"/>
    <w:pPr>
      <w:spacing w:before="100" w:beforeAutospacing="1" w:after="100" w:afterAutospacing="1" w:line="240" w:lineRule="auto"/>
    </w:pPr>
    <w:rPr>
      <w:rFonts w:ascii="Times New Roman" w:eastAsia="Times New Roman" w:hAnsi="Times New Roman" w:cs="Times New Roman"/>
      <w:color w:val="666666"/>
      <w:sz w:val="18"/>
      <w:szCs w:val="18"/>
      <w:lang w:eastAsia="en-GB"/>
    </w:rPr>
  </w:style>
  <w:style w:type="paragraph" w:customStyle="1" w:styleId="mathjaxmenulabel">
    <w:name w:val="mathjax_menulabel"/>
    <w:basedOn w:val="Normal"/>
    <w:rsid w:val="0060174F"/>
    <w:pPr>
      <w:spacing w:before="100" w:beforeAutospacing="1" w:after="100" w:afterAutospacing="1" w:line="240" w:lineRule="auto"/>
    </w:pPr>
    <w:rPr>
      <w:rFonts w:ascii="Times New Roman" w:eastAsia="Times New Roman" w:hAnsi="Times New Roman" w:cs="Times New Roman"/>
      <w:i/>
      <w:iCs/>
      <w:sz w:val="24"/>
      <w:szCs w:val="24"/>
      <w:lang w:eastAsia="en-GB"/>
    </w:rPr>
  </w:style>
  <w:style w:type="paragraph" w:customStyle="1" w:styleId="mathjaxmenurule">
    <w:name w:val="mathjax_menurule"/>
    <w:basedOn w:val="Normal"/>
    <w:rsid w:val="0060174F"/>
    <w:pPr>
      <w:pBdr>
        <w:top w:val="single" w:sz="6" w:space="0" w:color="CCCCCC"/>
      </w:pBdr>
      <w:spacing w:before="60" w:after="0" w:line="240" w:lineRule="auto"/>
      <w:ind w:left="15" w:right="15"/>
    </w:pPr>
    <w:rPr>
      <w:rFonts w:ascii="Times New Roman" w:eastAsia="Times New Roman" w:hAnsi="Times New Roman" w:cs="Times New Roman"/>
      <w:sz w:val="24"/>
      <w:szCs w:val="24"/>
      <w:lang w:eastAsia="en-GB"/>
    </w:rPr>
  </w:style>
  <w:style w:type="paragraph" w:customStyle="1" w:styleId="mathjaxmenuclose">
    <w:name w:val="mathjax_menuclose"/>
    <w:basedOn w:val="Normal"/>
    <w:rsid w:val="0060174F"/>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pPr>
    <w:rPr>
      <w:rFonts w:ascii="Courier New" w:eastAsia="Times New Roman" w:hAnsi="Courier New" w:cs="Courier New"/>
      <w:color w:val="F0F0F0"/>
      <w:sz w:val="36"/>
      <w:szCs w:val="36"/>
      <w:lang w:eastAsia="en-GB"/>
    </w:rPr>
  </w:style>
  <w:style w:type="paragraph" w:customStyle="1" w:styleId="mathjaxpreview">
    <w:name w:val="mathjax_preview"/>
    <w:basedOn w:val="Normal"/>
    <w:rsid w:val="0060174F"/>
    <w:pPr>
      <w:spacing w:before="100" w:beforeAutospacing="1" w:after="100" w:afterAutospacing="1" w:line="240" w:lineRule="auto"/>
    </w:pPr>
    <w:rPr>
      <w:rFonts w:ascii="Times New Roman" w:eastAsia="Times New Roman" w:hAnsi="Times New Roman" w:cs="Times New Roman"/>
      <w:color w:val="888888"/>
      <w:sz w:val="24"/>
      <w:szCs w:val="24"/>
      <w:lang w:eastAsia="en-GB"/>
    </w:rPr>
  </w:style>
  <w:style w:type="paragraph" w:customStyle="1" w:styleId="mathjaxerror">
    <w:name w:val="mathjax_error"/>
    <w:basedOn w:val="Normal"/>
    <w:rsid w:val="0060174F"/>
    <w:pPr>
      <w:spacing w:before="100" w:beforeAutospacing="1" w:after="100" w:afterAutospacing="1" w:line="240" w:lineRule="auto"/>
    </w:pPr>
    <w:rPr>
      <w:rFonts w:ascii="Times New Roman" w:eastAsia="Times New Roman" w:hAnsi="Times New Roman" w:cs="Times New Roman"/>
      <w:i/>
      <w:iCs/>
      <w:color w:val="CC0000"/>
      <w:sz w:val="24"/>
      <w:szCs w:val="24"/>
      <w:lang w:eastAsia="en-GB"/>
    </w:rPr>
  </w:style>
  <w:style w:type="paragraph" w:customStyle="1" w:styleId="mjxp-script">
    <w:name w:val="mjxp-script"/>
    <w:basedOn w:val="Normal"/>
    <w:rsid w:val="0060174F"/>
    <w:pPr>
      <w:spacing w:before="100" w:beforeAutospacing="1" w:after="100" w:afterAutospacing="1" w:line="240" w:lineRule="auto"/>
    </w:pPr>
    <w:rPr>
      <w:rFonts w:ascii="Times New Roman" w:eastAsia="Times New Roman" w:hAnsi="Times New Roman" w:cs="Times New Roman"/>
      <w:sz w:val="19"/>
      <w:szCs w:val="19"/>
      <w:lang w:eastAsia="en-GB"/>
    </w:rPr>
  </w:style>
  <w:style w:type="paragraph" w:customStyle="1" w:styleId="mjxp-bold">
    <w:name w:val="mjxp-bold"/>
    <w:basedOn w:val="Normal"/>
    <w:rsid w:val="0060174F"/>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mjxp-italic">
    <w:name w:val="mjxp-italic"/>
    <w:basedOn w:val="Normal"/>
    <w:rsid w:val="0060174F"/>
    <w:pPr>
      <w:spacing w:before="100" w:beforeAutospacing="1" w:after="100" w:afterAutospacing="1" w:line="240" w:lineRule="auto"/>
    </w:pPr>
    <w:rPr>
      <w:rFonts w:ascii="Times New Roman" w:eastAsia="Times New Roman" w:hAnsi="Times New Roman" w:cs="Times New Roman"/>
      <w:i/>
      <w:iCs/>
      <w:sz w:val="24"/>
      <w:szCs w:val="24"/>
      <w:lang w:eastAsia="en-GB"/>
    </w:rPr>
  </w:style>
  <w:style w:type="paragraph" w:customStyle="1" w:styleId="mjxp-scr">
    <w:name w:val="mjxp-scr"/>
    <w:basedOn w:val="Normal"/>
    <w:rsid w:val="006017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jxp-frak">
    <w:name w:val="mjxp-frak"/>
    <w:basedOn w:val="Normal"/>
    <w:rsid w:val="006017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jxp-sf">
    <w:name w:val="mjxp-sf"/>
    <w:basedOn w:val="Normal"/>
    <w:rsid w:val="006017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jxp-cal">
    <w:name w:val="mjxp-cal"/>
    <w:basedOn w:val="Normal"/>
    <w:rsid w:val="006017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jxp-mono">
    <w:name w:val="mjxp-mono"/>
    <w:basedOn w:val="Normal"/>
    <w:rsid w:val="006017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jxp-largeop">
    <w:name w:val="mjxp-largeop"/>
    <w:basedOn w:val="Normal"/>
    <w:rsid w:val="0060174F"/>
    <w:pPr>
      <w:spacing w:before="100" w:beforeAutospacing="1" w:after="100" w:afterAutospacing="1" w:line="240" w:lineRule="auto"/>
    </w:pPr>
    <w:rPr>
      <w:rFonts w:ascii="Times New Roman" w:eastAsia="Times New Roman" w:hAnsi="Times New Roman" w:cs="Times New Roman"/>
      <w:sz w:val="36"/>
      <w:szCs w:val="36"/>
      <w:lang w:eastAsia="en-GB"/>
    </w:rPr>
  </w:style>
  <w:style w:type="paragraph" w:customStyle="1" w:styleId="mjxp-math">
    <w:name w:val="mjxp-math"/>
    <w:basedOn w:val="Normal"/>
    <w:rsid w:val="006017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jxp-display">
    <w:name w:val="mjxp-display"/>
    <w:basedOn w:val="Normal"/>
    <w:rsid w:val="0060174F"/>
    <w:pPr>
      <w:spacing w:before="240" w:after="240" w:line="240" w:lineRule="auto"/>
      <w:jc w:val="center"/>
    </w:pPr>
    <w:rPr>
      <w:rFonts w:ascii="Times New Roman" w:eastAsia="Times New Roman" w:hAnsi="Times New Roman" w:cs="Times New Roman"/>
      <w:sz w:val="24"/>
      <w:szCs w:val="24"/>
      <w:lang w:eastAsia="en-GB"/>
    </w:rPr>
  </w:style>
  <w:style w:type="paragraph" w:customStyle="1" w:styleId="mjxp-box">
    <w:name w:val="mjxp-box"/>
    <w:basedOn w:val="Normal"/>
    <w:rsid w:val="0060174F"/>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jxp-rule">
    <w:name w:val="mjxp-rule"/>
    <w:basedOn w:val="Normal"/>
    <w:rsid w:val="0060174F"/>
    <w:pPr>
      <w:spacing w:before="24" w:after="100" w:afterAutospacing="1" w:line="240" w:lineRule="auto"/>
    </w:pPr>
    <w:rPr>
      <w:rFonts w:ascii="Times New Roman" w:eastAsia="Times New Roman" w:hAnsi="Times New Roman" w:cs="Times New Roman"/>
      <w:sz w:val="24"/>
      <w:szCs w:val="24"/>
      <w:lang w:eastAsia="en-GB"/>
    </w:rPr>
  </w:style>
  <w:style w:type="paragraph" w:customStyle="1" w:styleId="mjxp-mo">
    <w:name w:val="mjxp-mo"/>
    <w:basedOn w:val="Normal"/>
    <w:rsid w:val="0060174F"/>
    <w:pPr>
      <w:spacing w:after="0" w:line="240" w:lineRule="auto"/>
      <w:ind w:left="36" w:right="36"/>
    </w:pPr>
    <w:rPr>
      <w:rFonts w:ascii="Times New Roman" w:eastAsia="Times New Roman" w:hAnsi="Times New Roman" w:cs="Times New Roman"/>
      <w:sz w:val="24"/>
      <w:szCs w:val="24"/>
      <w:lang w:eastAsia="en-GB"/>
    </w:rPr>
  </w:style>
  <w:style w:type="paragraph" w:customStyle="1" w:styleId="mjxp-mfrac">
    <w:name w:val="mjxp-mfrac"/>
    <w:basedOn w:val="Normal"/>
    <w:rsid w:val="0060174F"/>
    <w:pPr>
      <w:spacing w:after="0" w:line="240" w:lineRule="auto"/>
      <w:ind w:left="30" w:right="30"/>
    </w:pPr>
    <w:rPr>
      <w:rFonts w:ascii="Times New Roman" w:eastAsia="Times New Roman" w:hAnsi="Times New Roman" w:cs="Times New Roman"/>
      <w:sz w:val="24"/>
      <w:szCs w:val="24"/>
      <w:lang w:eastAsia="en-GB"/>
    </w:rPr>
  </w:style>
  <w:style w:type="paragraph" w:customStyle="1" w:styleId="mjxp-denom">
    <w:name w:val="mjxp-denom"/>
    <w:basedOn w:val="Normal"/>
    <w:rsid w:val="006017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jxp-surd">
    <w:name w:val="mjxp-surd"/>
    <w:basedOn w:val="Normal"/>
    <w:rsid w:val="0060174F"/>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jxp-over">
    <w:name w:val="mjxp-over"/>
    <w:basedOn w:val="Normal"/>
    <w:rsid w:val="0060174F"/>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jxp-mtable">
    <w:name w:val="mjxp-mtable"/>
    <w:basedOn w:val="Normal"/>
    <w:rsid w:val="0060174F"/>
    <w:pPr>
      <w:spacing w:after="0" w:line="240" w:lineRule="auto"/>
      <w:ind w:left="30" w:right="30"/>
    </w:pPr>
    <w:rPr>
      <w:rFonts w:ascii="Times New Roman" w:eastAsia="Times New Roman" w:hAnsi="Times New Roman" w:cs="Times New Roman"/>
      <w:sz w:val="24"/>
      <w:szCs w:val="24"/>
      <w:lang w:eastAsia="en-GB"/>
    </w:rPr>
  </w:style>
  <w:style w:type="paragraph" w:customStyle="1" w:styleId="mjxp-mtd">
    <w:name w:val="mjxp-mtd"/>
    <w:basedOn w:val="Normal"/>
    <w:rsid w:val="0060174F"/>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jxp-merror">
    <w:name w:val="mjxp-merror"/>
    <w:basedOn w:val="Normal"/>
    <w:rsid w:val="0060174F"/>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line="240" w:lineRule="auto"/>
    </w:pPr>
    <w:rPr>
      <w:rFonts w:ascii="Times New Roman" w:eastAsia="Times New Roman" w:hAnsi="Times New Roman" w:cs="Times New Roman"/>
      <w:color w:val="CC0000"/>
      <w:lang w:eastAsia="en-GB"/>
    </w:rPr>
  </w:style>
  <w:style w:type="paragraph" w:customStyle="1" w:styleId="tocify-item">
    <w:name w:val="tocify-item"/>
    <w:basedOn w:val="Normal"/>
    <w:rsid w:val="006017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thjaxhoverarrow">
    <w:name w:val="mathjax_hover_arrow"/>
    <w:basedOn w:val="Normal"/>
    <w:rsid w:val="006017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error">
    <w:name w:val="noerror"/>
    <w:basedOn w:val="Normal"/>
    <w:rsid w:val="006017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thjaxhoverframe">
    <w:name w:val="mathjax_hover_frame"/>
    <w:basedOn w:val="Normal"/>
    <w:rsid w:val="0060174F"/>
    <w:pPr>
      <w:pBdr>
        <w:top w:val="single" w:sz="6" w:space="0" w:color="AA66DD"/>
        <w:left w:val="single" w:sz="6" w:space="0" w:color="AA66DD"/>
        <w:bottom w:val="single" w:sz="6" w:space="0" w:color="AA66DD"/>
        <w:right w:val="single" w:sz="6" w:space="0" w:color="AA66DD"/>
      </w:pBd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mallcaps">
    <w:name w:val="smallcaps"/>
    <w:basedOn w:val="DefaultParagraphFont"/>
    <w:rsid w:val="0060174F"/>
    <w:rPr>
      <w:smallCaps/>
    </w:rPr>
  </w:style>
  <w:style w:type="character" w:customStyle="1" w:styleId="underline">
    <w:name w:val="underline"/>
    <w:basedOn w:val="DefaultParagraphFont"/>
    <w:rsid w:val="0060174F"/>
    <w:rPr>
      <w:u w:val="single"/>
    </w:rPr>
  </w:style>
  <w:style w:type="paragraph" w:customStyle="1" w:styleId="tocify-item1">
    <w:name w:val="tocify-item1"/>
    <w:basedOn w:val="Normal"/>
    <w:rsid w:val="0060174F"/>
    <w:pPr>
      <w:spacing w:before="100" w:beforeAutospacing="1" w:after="100" w:afterAutospacing="1" w:line="240" w:lineRule="auto"/>
    </w:pPr>
    <w:rPr>
      <w:rFonts w:ascii="Times New Roman" w:eastAsia="Times New Roman" w:hAnsi="Times New Roman" w:cs="Times New Roman"/>
      <w:lang w:eastAsia="en-GB"/>
    </w:rPr>
  </w:style>
  <w:style w:type="paragraph" w:customStyle="1" w:styleId="mathjaxhoverarrow1">
    <w:name w:val="mathjax_hover_arrow1"/>
    <w:basedOn w:val="Normal"/>
    <w:rsid w:val="0060174F"/>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pPr>
    <w:rPr>
      <w:rFonts w:ascii="Courier New" w:eastAsia="Times New Roman" w:hAnsi="Courier New" w:cs="Courier New"/>
      <w:color w:val="F0F0F0"/>
      <w:sz w:val="14"/>
      <w:szCs w:val="14"/>
      <w:lang w:eastAsia="en-GB"/>
    </w:rPr>
  </w:style>
  <w:style w:type="paragraph" w:customStyle="1" w:styleId="mathjaxmenuarrow1">
    <w:name w:val="mathjax_menuarrow1"/>
    <w:basedOn w:val="Normal"/>
    <w:rsid w:val="0060174F"/>
    <w:pPr>
      <w:spacing w:before="100" w:beforeAutospacing="1" w:after="100" w:afterAutospacing="1" w:line="240" w:lineRule="auto"/>
    </w:pPr>
    <w:rPr>
      <w:rFonts w:ascii="Times New Roman" w:eastAsia="Times New Roman" w:hAnsi="Times New Roman" w:cs="Times New Roman"/>
      <w:color w:val="FFFFFF"/>
      <w:sz w:val="18"/>
      <w:szCs w:val="18"/>
      <w:lang w:eastAsia="en-GB"/>
    </w:rPr>
  </w:style>
  <w:style w:type="paragraph" w:customStyle="1" w:styleId="noerror1">
    <w:name w:val="noerror1"/>
    <w:basedOn w:val="Normal"/>
    <w:rsid w:val="0060174F"/>
    <w:pPr>
      <w:pBdr>
        <w:top w:val="single" w:sz="6" w:space="1" w:color="auto"/>
        <w:left w:val="single" w:sz="6" w:space="2" w:color="auto"/>
        <w:bottom w:val="single" w:sz="6" w:space="1" w:color="auto"/>
        <w:right w:val="single" w:sz="6" w:space="2" w:color="auto"/>
      </w:pBdr>
      <w:spacing w:before="100" w:beforeAutospacing="1" w:after="100" w:afterAutospacing="1" w:line="240" w:lineRule="auto"/>
    </w:pPr>
    <w:rPr>
      <w:rFonts w:ascii="Times New Roman" w:eastAsia="Times New Roman" w:hAnsi="Times New Roman" w:cs="Times New Roman"/>
      <w:color w:val="000000"/>
      <w:lang w:eastAsia="en-GB"/>
    </w:rPr>
  </w:style>
  <w:style w:type="paragraph" w:styleId="NormalWeb">
    <w:name w:val="Normal (Web)"/>
    <w:basedOn w:val="Normal"/>
    <w:uiPriority w:val="99"/>
    <w:semiHidden/>
    <w:unhideWhenUsed/>
    <w:rsid w:val="006017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ctive">
    <w:name w:val="active"/>
    <w:basedOn w:val="Normal"/>
    <w:rsid w:val="006017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0174F"/>
    <w:rPr>
      <w:color w:val="0000FF"/>
      <w:u w:val="single"/>
    </w:rPr>
  </w:style>
  <w:style w:type="character" w:styleId="FollowedHyperlink">
    <w:name w:val="FollowedHyperlink"/>
    <w:basedOn w:val="DefaultParagraphFont"/>
    <w:uiPriority w:val="99"/>
    <w:semiHidden/>
    <w:unhideWhenUsed/>
    <w:rsid w:val="0060174F"/>
    <w:rPr>
      <w:color w:val="800080"/>
      <w:u w:val="single"/>
    </w:rPr>
  </w:style>
  <w:style w:type="paragraph" w:styleId="z-TopofForm">
    <w:name w:val="HTML Top of Form"/>
    <w:basedOn w:val="Normal"/>
    <w:next w:val="Normal"/>
    <w:link w:val="z-TopofFormChar"/>
    <w:hidden/>
    <w:uiPriority w:val="99"/>
    <w:semiHidden/>
    <w:unhideWhenUsed/>
    <w:rsid w:val="0060174F"/>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60174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60174F"/>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60174F"/>
    <w:rPr>
      <w:rFonts w:ascii="Arial" w:eastAsia="Times New Roman" w:hAnsi="Arial" w:cs="Arial"/>
      <w:vanish/>
      <w:sz w:val="16"/>
      <w:szCs w:val="16"/>
      <w:lang w:eastAsia="en-GB"/>
    </w:rPr>
  </w:style>
  <w:style w:type="character" w:styleId="Strong">
    <w:name w:val="Strong"/>
    <w:basedOn w:val="DefaultParagraphFont"/>
    <w:uiPriority w:val="22"/>
    <w:qFormat/>
    <w:rsid w:val="0060174F"/>
    <w:rPr>
      <w:b/>
      <w:bCs/>
    </w:rPr>
  </w:style>
  <w:style w:type="paragraph" w:customStyle="1" w:styleId="tocify-item2">
    <w:name w:val="tocify-item2"/>
    <w:basedOn w:val="Normal"/>
    <w:rsid w:val="0060174F"/>
    <w:pPr>
      <w:spacing w:before="100" w:beforeAutospacing="1" w:after="100" w:afterAutospacing="1" w:line="240" w:lineRule="auto"/>
    </w:pPr>
    <w:rPr>
      <w:rFonts w:ascii="Times New Roman" w:eastAsia="Times New Roman" w:hAnsi="Times New Roman" w:cs="Times New Roman"/>
      <w:lang w:eastAsia="en-GB"/>
    </w:rPr>
  </w:style>
  <w:style w:type="paragraph" w:customStyle="1" w:styleId="mathjaxhoverarrow2">
    <w:name w:val="mathjax_hover_arrow2"/>
    <w:basedOn w:val="Normal"/>
    <w:rsid w:val="0060174F"/>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pPr>
    <w:rPr>
      <w:rFonts w:ascii="Courier New" w:eastAsia="Times New Roman" w:hAnsi="Courier New" w:cs="Courier New"/>
      <w:color w:val="F0F0F0"/>
      <w:sz w:val="14"/>
      <w:szCs w:val="14"/>
      <w:lang w:eastAsia="en-GB"/>
    </w:rPr>
  </w:style>
  <w:style w:type="paragraph" w:customStyle="1" w:styleId="mathjaxmenuarrow2">
    <w:name w:val="mathjax_menuarrow2"/>
    <w:basedOn w:val="Normal"/>
    <w:rsid w:val="0060174F"/>
    <w:pPr>
      <w:spacing w:before="100" w:beforeAutospacing="1" w:after="100" w:afterAutospacing="1" w:line="240" w:lineRule="auto"/>
    </w:pPr>
    <w:rPr>
      <w:rFonts w:ascii="Times New Roman" w:eastAsia="Times New Roman" w:hAnsi="Times New Roman" w:cs="Times New Roman"/>
      <w:color w:val="FFFFFF"/>
      <w:sz w:val="18"/>
      <w:szCs w:val="18"/>
      <w:lang w:eastAsia="en-GB"/>
    </w:rPr>
  </w:style>
  <w:style w:type="paragraph" w:customStyle="1" w:styleId="noerror2">
    <w:name w:val="noerror2"/>
    <w:basedOn w:val="Normal"/>
    <w:rsid w:val="0060174F"/>
    <w:pPr>
      <w:pBdr>
        <w:top w:val="single" w:sz="6" w:space="1" w:color="auto"/>
        <w:left w:val="single" w:sz="6" w:space="2" w:color="auto"/>
        <w:bottom w:val="single" w:sz="6" w:space="1" w:color="auto"/>
        <w:right w:val="single" w:sz="6" w:space="2" w:color="auto"/>
      </w:pBdr>
      <w:spacing w:before="100" w:beforeAutospacing="1" w:after="100" w:afterAutospacing="1" w:line="240" w:lineRule="auto"/>
    </w:pPr>
    <w:rPr>
      <w:rFonts w:ascii="Times New Roman" w:eastAsia="Times New Roman" w:hAnsi="Times New Roman" w:cs="Times New Roman"/>
      <w:color w:val="000000"/>
      <w:lang w:eastAsia="en-GB"/>
    </w:rPr>
  </w:style>
  <w:style w:type="character" w:styleId="Emphasis">
    <w:name w:val="Emphasis"/>
    <w:basedOn w:val="DefaultParagraphFont"/>
    <w:uiPriority w:val="20"/>
    <w:qFormat/>
    <w:rsid w:val="0060174F"/>
    <w:rPr>
      <w:i/>
      <w:iCs/>
    </w:rPr>
  </w:style>
  <w:style w:type="character" w:styleId="CommentReference">
    <w:name w:val="annotation reference"/>
    <w:basedOn w:val="DefaultParagraphFont"/>
    <w:uiPriority w:val="99"/>
    <w:semiHidden/>
    <w:unhideWhenUsed/>
    <w:rsid w:val="008D48DC"/>
    <w:rPr>
      <w:sz w:val="16"/>
      <w:szCs w:val="16"/>
    </w:rPr>
  </w:style>
  <w:style w:type="paragraph" w:styleId="CommentText">
    <w:name w:val="annotation text"/>
    <w:basedOn w:val="Normal"/>
    <w:link w:val="CommentTextChar"/>
    <w:uiPriority w:val="99"/>
    <w:semiHidden/>
    <w:unhideWhenUsed/>
    <w:rsid w:val="008D48DC"/>
    <w:pPr>
      <w:spacing w:line="240" w:lineRule="auto"/>
    </w:pPr>
    <w:rPr>
      <w:sz w:val="20"/>
      <w:szCs w:val="20"/>
    </w:rPr>
  </w:style>
  <w:style w:type="character" w:customStyle="1" w:styleId="CommentTextChar">
    <w:name w:val="Comment Text Char"/>
    <w:basedOn w:val="DefaultParagraphFont"/>
    <w:link w:val="CommentText"/>
    <w:uiPriority w:val="99"/>
    <w:semiHidden/>
    <w:rsid w:val="008D48DC"/>
    <w:rPr>
      <w:sz w:val="20"/>
      <w:szCs w:val="20"/>
    </w:rPr>
  </w:style>
  <w:style w:type="paragraph" w:styleId="CommentSubject">
    <w:name w:val="annotation subject"/>
    <w:basedOn w:val="CommentText"/>
    <w:next w:val="CommentText"/>
    <w:link w:val="CommentSubjectChar"/>
    <w:uiPriority w:val="99"/>
    <w:semiHidden/>
    <w:unhideWhenUsed/>
    <w:rsid w:val="008D48DC"/>
    <w:rPr>
      <w:b/>
      <w:bCs/>
    </w:rPr>
  </w:style>
  <w:style w:type="character" w:customStyle="1" w:styleId="CommentSubjectChar">
    <w:name w:val="Comment Subject Char"/>
    <w:basedOn w:val="CommentTextChar"/>
    <w:link w:val="CommentSubject"/>
    <w:uiPriority w:val="99"/>
    <w:semiHidden/>
    <w:rsid w:val="008D48DC"/>
    <w:rPr>
      <w:b/>
      <w:bCs/>
      <w:sz w:val="20"/>
      <w:szCs w:val="20"/>
    </w:rPr>
  </w:style>
  <w:style w:type="paragraph" w:styleId="BalloonText">
    <w:name w:val="Balloon Text"/>
    <w:basedOn w:val="Normal"/>
    <w:link w:val="BalloonTextChar"/>
    <w:uiPriority w:val="99"/>
    <w:semiHidden/>
    <w:unhideWhenUsed/>
    <w:rsid w:val="008D48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48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791531">
      <w:bodyDiv w:val="1"/>
      <w:marLeft w:val="0"/>
      <w:marRight w:val="0"/>
      <w:marTop w:val="0"/>
      <w:marBottom w:val="0"/>
      <w:divBdr>
        <w:top w:val="none" w:sz="0" w:space="0" w:color="auto"/>
        <w:left w:val="none" w:sz="0" w:space="0" w:color="auto"/>
        <w:bottom w:val="none" w:sz="0" w:space="0" w:color="auto"/>
        <w:right w:val="none" w:sz="0" w:space="0" w:color="auto"/>
      </w:divBdr>
      <w:divsChild>
        <w:div w:id="1151410080">
          <w:marLeft w:val="0"/>
          <w:marRight w:val="0"/>
          <w:marTop w:val="0"/>
          <w:marBottom w:val="0"/>
          <w:divBdr>
            <w:top w:val="none" w:sz="0" w:space="0" w:color="auto"/>
            <w:left w:val="none" w:sz="0" w:space="0" w:color="auto"/>
            <w:bottom w:val="none" w:sz="0" w:space="0" w:color="auto"/>
            <w:right w:val="none" w:sz="0" w:space="0" w:color="auto"/>
          </w:divBdr>
          <w:divsChild>
            <w:div w:id="309215722">
              <w:marLeft w:val="0"/>
              <w:marRight w:val="0"/>
              <w:marTop w:val="0"/>
              <w:marBottom w:val="0"/>
              <w:divBdr>
                <w:top w:val="none" w:sz="0" w:space="0" w:color="auto"/>
                <w:left w:val="none" w:sz="0" w:space="0" w:color="auto"/>
                <w:bottom w:val="none" w:sz="0" w:space="0" w:color="auto"/>
                <w:right w:val="none" w:sz="0" w:space="0" w:color="auto"/>
              </w:divBdr>
              <w:divsChild>
                <w:div w:id="221212010">
                  <w:marLeft w:val="0"/>
                  <w:marRight w:val="0"/>
                  <w:marTop w:val="0"/>
                  <w:marBottom w:val="0"/>
                  <w:divBdr>
                    <w:top w:val="none" w:sz="0" w:space="0" w:color="auto"/>
                    <w:left w:val="none" w:sz="0" w:space="0" w:color="auto"/>
                    <w:bottom w:val="none" w:sz="0" w:space="0" w:color="auto"/>
                    <w:right w:val="none" w:sz="0" w:space="0" w:color="auto"/>
                  </w:divBdr>
                  <w:divsChild>
                    <w:div w:id="1079013442">
                      <w:marLeft w:val="0"/>
                      <w:marRight w:val="0"/>
                      <w:marTop w:val="0"/>
                      <w:marBottom w:val="0"/>
                      <w:divBdr>
                        <w:top w:val="none" w:sz="0" w:space="0" w:color="auto"/>
                        <w:left w:val="none" w:sz="0" w:space="0" w:color="auto"/>
                        <w:bottom w:val="none" w:sz="0" w:space="0" w:color="auto"/>
                        <w:right w:val="none" w:sz="0" w:space="0" w:color="auto"/>
                      </w:divBdr>
                    </w:div>
                    <w:div w:id="631717852">
                      <w:marLeft w:val="0"/>
                      <w:marRight w:val="0"/>
                      <w:marTop w:val="0"/>
                      <w:marBottom w:val="0"/>
                      <w:divBdr>
                        <w:top w:val="none" w:sz="0" w:space="0" w:color="auto"/>
                        <w:left w:val="none" w:sz="0" w:space="0" w:color="auto"/>
                        <w:bottom w:val="none" w:sz="0" w:space="0" w:color="auto"/>
                        <w:right w:val="none" w:sz="0" w:space="0" w:color="auto"/>
                      </w:divBdr>
                    </w:div>
                    <w:div w:id="1980840768">
                      <w:marLeft w:val="0"/>
                      <w:marRight w:val="0"/>
                      <w:marTop w:val="0"/>
                      <w:marBottom w:val="0"/>
                      <w:divBdr>
                        <w:top w:val="none" w:sz="0" w:space="0" w:color="auto"/>
                        <w:left w:val="none" w:sz="0" w:space="0" w:color="auto"/>
                        <w:bottom w:val="none" w:sz="0" w:space="0" w:color="auto"/>
                        <w:right w:val="none" w:sz="0" w:space="0" w:color="auto"/>
                      </w:divBdr>
                      <w:divsChild>
                        <w:div w:id="1051539850">
                          <w:marLeft w:val="0"/>
                          <w:marRight w:val="0"/>
                          <w:marTop w:val="0"/>
                          <w:marBottom w:val="0"/>
                          <w:divBdr>
                            <w:top w:val="none" w:sz="0" w:space="0" w:color="auto"/>
                            <w:left w:val="none" w:sz="0" w:space="0" w:color="auto"/>
                            <w:bottom w:val="none" w:sz="0" w:space="0" w:color="auto"/>
                            <w:right w:val="none" w:sz="0" w:space="0" w:color="auto"/>
                          </w:divBdr>
                          <w:divsChild>
                            <w:div w:id="824126912">
                              <w:marLeft w:val="0"/>
                              <w:marRight w:val="0"/>
                              <w:marTop w:val="0"/>
                              <w:marBottom w:val="0"/>
                              <w:divBdr>
                                <w:top w:val="none" w:sz="0" w:space="0" w:color="auto"/>
                                <w:left w:val="none" w:sz="0" w:space="0" w:color="auto"/>
                                <w:bottom w:val="none" w:sz="0" w:space="0" w:color="auto"/>
                                <w:right w:val="none" w:sz="0" w:space="0" w:color="auto"/>
                              </w:divBdr>
                              <w:divsChild>
                                <w:div w:id="1226836669">
                                  <w:marLeft w:val="0"/>
                                  <w:marRight w:val="0"/>
                                  <w:marTop w:val="0"/>
                                  <w:marBottom w:val="0"/>
                                  <w:divBdr>
                                    <w:top w:val="none" w:sz="0" w:space="0" w:color="auto"/>
                                    <w:left w:val="none" w:sz="0" w:space="0" w:color="auto"/>
                                    <w:bottom w:val="none" w:sz="0" w:space="0" w:color="auto"/>
                                    <w:right w:val="none" w:sz="0" w:space="0" w:color="auto"/>
                                  </w:divBdr>
                                  <w:divsChild>
                                    <w:div w:id="201287394">
                                      <w:marLeft w:val="0"/>
                                      <w:marRight w:val="0"/>
                                      <w:marTop w:val="0"/>
                                      <w:marBottom w:val="0"/>
                                      <w:divBdr>
                                        <w:top w:val="none" w:sz="0" w:space="0" w:color="auto"/>
                                        <w:left w:val="none" w:sz="0" w:space="0" w:color="auto"/>
                                        <w:bottom w:val="none" w:sz="0" w:space="0" w:color="auto"/>
                                        <w:right w:val="none" w:sz="0" w:space="0" w:color="auto"/>
                                      </w:divBdr>
                                      <w:divsChild>
                                        <w:div w:id="1066339135">
                                          <w:marLeft w:val="0"/>
                                          <w:marRight w:val="0"/>
                                          <w:marTop w:val="0"/>
                                          <w:marBottom w:val="0"/>
                                          <w:divBdr>
                                            <w:top w:val="none" w:sz="0" w:space="0" w:color="auto"/>
                                            <w:left w:val="none" w:sz="0" w:space="0" w:color="auto"/>
                                            <w:bottom w:val="none" w:sz="0" w:space="0" w:color="auto"/>
                                            <w:right w:val="none" w:sz="0" w:space="0" w:color="auto"/>
                                          </w:divBdr>
                                          <w:divsChild>
                                            <w:div w:id="1421832101">
                                              <w:marLeft w:val="0"/>
                                              <w:marRight w:val="0"/>
                                              <w:marTop w:val="0"/>
                                              <w:marBottom w:val="0"/>
                                              <w:divBdr>
                                                <w:top w:val="none" w:sz="0" w:space="0" w:color="auto"/>
                                                <w:left w:val="none" w:sz="0" w:space="0" w:color="auto"/>
                                                <w:bottom w:val="none" w:sz="0" w:space="0" w:color="auto"/>
                                                <w:right w:val="none" w:sz="0" w:space="0" w:color="auto"/>
                                              </w:divBdr>
                                              <w:divsChild>
                                                <w:div w:id="1870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090138">
                                      <w:marLeft w:val="0"/>
                                      <w:marRight w:val="0"/>
                                      <w:marTop w:val="0"/>
                                      <w:marBottom w:val="0"/>
                                      <w:divBdr>
                                        <w:top w:val="none" w:sz="0" w:space="0" w:color="auto"/>
                                        <w:left w:val="none" w:sz="0" w:space="0" w:color="auto"/>
                                        <w:bottom w:val="none" w:sz="0" w:space="0" w:color="auto"/>
                                        <w:right w:val="none" w:sz="0" w:space="0" w:color="auto"/>
                                      </w:divBdr>
                                      <w:divsChild>
                                        <w:div w:id="1588999095">
                                          <w:marLeft w:val="0"/>
                                          <w:marRight w:val="0"/>
                                          <w:marTop w:val="0"/>
                                          <w:marBottom w:val="0"/>
                                          <w:divBdr>
                                            <w:top w:val="none" w:sz="0" w:space="0" w:color="auto"/>
                                            <w:left w:val="none" w:sz="0" w:space="0" w:color="auto"/>
                                            <w:bottom w:val="none" w:sz="0" w:space="0" w:color="auto"/>
                                            <w:right w:val="none" w:sz="0" w:space="0" w:color="auto"/>
                                          </w:divBdr>
                                          <w:divsChild>
                                            <w:div w:id="599072949">
                                              <w:marLeft w:val="0"/>
                                              <w:marRight w:val="0"/>
                                              <w:marTop w:val="0"/>
                                              <w:marBottom w:val="0"/>
                                              <w:divBdr>
                                                <w:top w:val="none" w:sz="0" w:space="0" w:color="auto"/>
                                                <w:left w:val="none" w:sz="0" w:space="0" w:color="auto"/>
                                                <w:bottom w:val="none" w:sz="0" w:space="0" w:color="auto"/>
                                                <w:right w:val="none" w:sz="0" w:space="0" w:color="auto"/>
                                              </w:divBdr>
                                            </w:div>
                                          </w:divsChild>
                                        </w:div>
                                        <w:div w:id="1512645115">
                                          <w:marLeft w:val="0"/>
                                          <w:marRight w:val="0"/>
                                          <w:marTop w:val="0"/>
                                          <w:marBottom w:val="0"/>
                                          <w:divBdr>
                                            <w:top w:val="none" w:sz="0" w:space="0" w:color="auto"/>
                                            <w:left w:val="none" w:sz="0" w:space="0" w:color="auto"/>
                                            <w:bottom w:val="none" w:sz="0" w:space="0" w:color="auto"/>
                                            <w:right w:val="none" w:sz="0" w:space="0" w:color="auto"/>
                                          </w:divBdr>
                                          <w:divsChild>
                                            <w:div w:id="695230383">
                                              <w:marLeft w:val="0"/>
                                              <w:marRight w:val="0"/>
                                              <w:marTop w:val="0"/>
                                              <w:marBottom w:val="0"/>
                                              <w:divBdr>
                                                <w:top w:val="none" w:sz="0" w:space="0" w:color="auto"/>
                                                <w:left w:val="none" w:sz="0" w:space="0" w:color="auto"/>
                                                <w:bottom w:val="none" w:sz="0" w:space="0" w:color="auto"/>
                                                <w:right w:val="none" w:sz="0" w:space="0" w:color="auto"/>
                                              </w:divBdr>
                                              <w:divsChild>
                                                <w:div w:id="1533152218">
                                                  <w:marLeft w:val="0"/>
                                                  <w:marRight w:val="0"/>
                                                  <w:marTop w:val="0"/>
                                                  <w:marBottom w:val="0"/>
                                                  <w:divBdr>
                                                    <w:top w:val="none" w:sz="0" w:space="0" w:color="auto"/>
                                                    <w:left w:val="none" w:sz="0" w:space="0" w:color="auto"/>
                                                    <w:bottom w:val="none" w:sz="0" w:space="0" w:color="auto"/>
                                                    <w:right w:val="none" w:sz="0" w:space="0" w:color="auto"/>
                                                  </w:divBdr>
                                                  <w:divsChild>
                                                    <w:div w:id="236288135">
                                                      <w:marLeft w:val="0"/>
                                                      <w:marRight w:val="0"/>
                                                      <w:marTop w:val="0"/>
                                                      <w:marBottom w:val="0"/>
                                                      <w:divBdr>
                                                        <w:top w:val="none" w:sz="0" w:space="0" w:color="auto"/>
                                                        <w:left w:val="none" w:sz="0" w:space="0" w:color="auto"/>
                                                        <w:bottom w:val="none" w:sz="0" w:space="0" w:color="auto"/>
                                                        <w:right w:val="none" w:sz="0" w:space="0" w:color="auto"/>
                                                      </w:divBdr>
                                                    </w:div>
                                                    <w:div w:id="152918790">
                                                      <w:marLeft w:val="0"/>
                                                      <w:marRight w:val="0"/>
                                                      <w:marTop w:val="0"/>
                                                      <w:marBottom w:val="0"/>
                                                      <w:divBdr>
                                                        <w:top w:val="none" w:sz="0" w:space="0" w:color="auto"/>
                                                        <w:left w:val="none" w:sz="0" w:space="0" w:color="auto"/>
                                                        <w:bottom w:val="none" w:sz="0" w:space="0" w:color="auto"/>
                                                        <w:right w:val="none" w:sz="0" w:space="0" w:color="auto"/>
                                                      </w:divBdr>
                                                    </w:div>
                                                    <w:div w:id="4195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99176">
                                          <w:marLeft w:val="0"/>
                                          <w:marRight w:val="0"/>
                                          <w:marTop w:val="0"/>
                                          <w:marBottom w:val="0"/>
                                          <w:divBdr>
                                            <w:top w:val="none" w:sz="0" w:space="0" w:color="auto"/>
                                            <w:left w:val="none" w:sz="0" w:space="0" w:color="auto"/>
                                            <w:bottom w:val="none" w:sz="0" w:space="0" w:color="auto"/>
                                            <w:right w:val="none" w:sz="0" w:space="0" w:color="auto"/>
                                          </w:divBdr>
                                          <w:divsChild>
                                            <w:div w:id="1746418780">
                                              <w:marLeft w:val="0"/>
                                              <w:marRight w:val="0"/>
                                              <w:marTop w:val="0"/>
                                              <w:marBottom w:val="0"/>
                                              <w:divBdr>
                                                <w:top w:val="none" w:sz="0" w:space="0" w:color="auto"/>
                                                <w:left w:val="none" w:sz="0" w:space="0" w:color="auto"/>
                                                <w:bottom w:val="none" w:sz="0" w:space="0" w:color="auto"/>
                                                <w:right w:val="none" w:sz="0" w:space="0" w:color="auto"/>
                                              </w:divBdr>
                                              <w:divsChild>
                                                <w:div w:id="99333560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2059277286">
                                          <w:marLeft w:val="0"/>
                                          <w:marRight w:val="0"/>
                                          <w:marTop w:val="0"/>
                                          <w:marBottom w:val="0"/>
                                          <w:divBdr>
                                            <w:top w:val="none" w:sz="0" w:space="0" w:color="auto"/>
                                            <w:left w:val="none" w:sz="0" w:space="0" w:color="auto"/>
                                            <w:bottom w:val="none" w:sz="0" w:space="0" w:color="auto"/>
                                            <w:right w:val="none" w:sz="0" w:space="0" w:color="auto"/>
                                          </w:divBdr>
                                          <w:divsChild>
                                            <w:div w:id="8572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63335">
                                  <w:marLeft w:val="0"/>
                                  <w:marRight w:val="0"/>
                                  <w:marTop w:val="0"/>
                                  <w:marBottom w:val="0"/>
                                  <w:divBdr>
                                    <w:top w:val="none" w:sz="0" w:space="0" w:color="auto"/>
                                    <w:left w:val="none" w:sz="0" w:space="0" w:color="auto"/>
                                    <w:bottom w:val="none" w:sz="0" w:space="0" w:color="auto"/>
                                    <w:right w:val="none" w:sz="0" w:space="0" w:color="auto"/>
                                  </w:divBdr>
                                  <w:divsChild>
                                    <w:div w:id="455106807">
                                      <w:marLeft w:val="0"/>
                                      <w:marRight w:val="0"/>
                                      <w:marTop w:val="0"/>
                                      <w:marBottom w:val="0"/>
                                      <w:divBdr>
                                        <w:top w:val="none" w:sz="0" w:space="0" w:color="auto"/>
                                        <w:left w:val="none" w:sz="0" w:space="0" w:color="auto"/>
                                        <w:bottom w:val="none" w:sz="0" w:space="0" w:color="auto"/>
                                        <w:right w:val="none" w:sz="0" w:space="0" w:color="auto"/>
                                      </w:divBdr>
                                      <w:divsChild>
                                        <w:div w:id="364913679">
                                          <w:marLeft w:val="0"/>
                                          <w:marRight w:val="0"/>
                                          <w:marTop w:val="0"/>
                                          <w:marBottom w:val="0"/>
                                          <w:divBdr>
                                            <w:top w:val="none" w:sz="0" w:space="0" w:color="auto"/>
                                            <w:left w:val="none" w:sz="0" w:space="0" w:color="auto"/>
                                            <w:bottom w:val="none" w:sz="0" w:space="0" w:color="auto"/>
                                            <w:right w:val="none" w:sz="0" w:space="0" w:color="auto"/>
                                          </w:divBdr>
                                          <w:divsChild>
                                            <w:div w:id="1331060233">
                                              <w:marLeft w:val="0"/>
                                              <w:marRight w:val="0"/>
                                              <w:marTop w:val="0"/>
                                              <w:marBottom w:val="0"/>
                                              <w:divBdr>
                                                <w:top w:val="none" w:sz="0" w:space="0" w:color="auto"/>
                                                <w:left w:val="none" w:sz="0" w:space="0" w:color="auto"/>
                                                <w:bottom w:val="none" w:sz="0" w:space="0" w:color="auto"/>
                                                <w:right w:val="none" w:sz="0" w:space="0" w:color="auto"/>
                                              </w:divBdr>
                                              <w:divsChild>
                                                <w:div w:id="948313659">
                                                  <w:marLeft w:val="0"/>
                                                  <w:marRight w:val="0"/>
                                                  <w:marTop w:val="0"/>
                                                  <w:marBottom w:val="0"/>
                                                  <w:divBdr>
                                                    <w:top w:val="none" w:sz="0" w:space="0" w:color="auto"/>
                                                    <w:left w:val="none" w:sz="0" w:space="0" w:color="auto"/>
                                                    <w:bottom w:val="none" w:sz="0" w:space="0" w:color="auto"/>
                                                    <w:right w:val="none" w:sz="0" w:space="0" w:color="auto"/>
                                                  </w:divBdr>
                                                  <w:divsChild>
                                                    <w:div w:id="2579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250365">
                                          <w:marLeft w:val="0"/>
                                          <w:marRight w:val="0"/>
                                          <w:marTop w:val="0"/>
                                          <w:marBottom w:val="0"/>
                                          <w:divBdr>
                                            <w:top w:val="none" w:sz="0" w:space="0" w:color="auto"/>
                                            <w:left w:val="none" w:sz="0" w:space="0" w:color="auto"/>
                                            <w:bottom w:val="none" w:sz="0" w:space="0" w:color="auto"/>
                                            <w:right w:val="none" w:sz="0" w:space="0" w:color="auto"/>
                                          </w:divBdr>
                                          <w:divsChild>
                                            <w:div w:id="1300453503">
                                              <w:marLeft w:val="0"/>
                                              <w:marRight w:val="0"/>
                                              <w:marTop w:val="0"/>
                                              <w:marBottom w:val="0"/>
                                              <w:divBdr>
                                                <w:top w:val="none" w:sz="0" w:space="0" w:color="auto"/>
                                                <w:left w:val="none" w:sz="0" w:space="0" w:color="auto"/>
                                                <w:bottom w:val="none" w:sz="0" w:space="0" w:color="auto"/>
                                                <w:right w:val="none" w:sz="0" w:space="0" w:color="auto"/>
                                              </w:divBdr>
                                              <w:divsChild>
                                                <w:div w:id="2005742774">
                                                  <w:marLeft w:val="0"/>
                                                  <w:marRight w:val="0"/>
                                                  <w:marTop w:val="0"/>
                                                  <w:marBottom w:val="0"/>
                                                  <w:divBdr>
                                                    <w:top w:val="none" w:sz="0" w:space="0" w:color="auto"/>
                                                    <w:left w:val="none" w:sz="0" w:space="0" w:color="auto"/>
                                                    <w:bottom w:val="none" w:sz="0" w:space="0" w:color="auto"/>
                                                    <w:right w:val="none" w:sz="0" w:space="0" w:color="auto"/>
                                                  </w:divBdr>
                                                </w:div>
                                              </w:divsChild>
                                            </w:div>
                                            <w:div w:id="1317223172">
                                              <w:marLeft w:val="0"/>
                                              <w:marRight w:val="0"/>
                                              <w:marTop w:val="0"/>
                                              <w:marBottom w:val="0"/>
                                              <w:divBdr>
                                                <w:top w:val="none" w:sz="0" w:space="0" w:color="auto"/>
                                                <w:left w:val="none" w:sz="0" w:space="0" w:color="auto"/>
                                                <w:bottom w:val="none" w:sz="0" w:space="0" w:color="auto"/>
                                                <w:right w:val="none" w:sz="0" w:space="0" w:color="auto"/>
                                              </w:divBdr>
                                              <w:divsChild>
                                                <w:div w:id="1482188652">
                                                  <w:marLeft w:val="0"/>
                                                  <w:marRight w:val="0"/>
                                                  <w:marTop w:val="0"/>
                                                  <w:marBottom w:val="0"/>
                                                  <w:divBdr>
                                                    <w:top w:val="none" w:sz="0" w:space="0" w:color="auto"/>
                                                    <w:left w:val="none" w:sz="0" w:space="0" w:color="auto"/>
                                                    <w:bottom w:val="none" w:sz="0" w:space="0" w:color="auto"/>
                                                    <w:right w:val="none" w:sz="0" w:space="0" w:color="auto"/>
                                                  </w:divBdr>
                                                  <w:divsChild>
                                                    <w:div w:id="398215816">
                                                      <w:marLeft w:val="0"/>
                                                      <w:marRight w:val="0"/>
                                                      <w:marTop w:val="0"/>
                                                      <w:marBottom w:val="0"/>
                                                      <w:divBdr>
                                                        <w:top w:val="none" w:sz="0" w:space="0" w:color="auto"/>
                                                        <w:left w:val="none" w:sz="0" w:space="0" w:color="auto"/>
                                                        <w:bottom w:val="none" w:sz="0" w:space="0" w:color="auto"/>
                                                        <w:right w:val="none" w:sz="0" w:space="0" w:color="auto"/>
                                                      </w:divBdr>
                                                      <w:divsChild>
                                                        <w:div w:id="661199470">
                                                          <w:marLeft w:val="0"/>
                                                          <w:marRight w:val="0"/>
                                                          <w:marTop w:val="0"/>
                                                          <w:marBottom w:val="0"/>
                                                          <w:divBdr>
                                                            <w:top w:val="none" w:sz="0" w:space="0" w:color="auto"/>
                                                            <w:left w:val="none" w:sz="0" w:space="0" w:color="auto"/>
                                                            <w:bottom w:val="none" w:sz="0" w:space="0" w:color="auto"/>
                                                            <w:right w:val="none" w:sz="0" w:space="0" w:color="auto"/>
                                                          </w:divBdr>
                                                        </w:div>
                                                        <w:div w:id="2062557067">
                                                          <w:marLeft w:val="0"/>
                                                          <w:marRight w:val="0"/>
                                                          <w:marTop w:val="0"/>
                                                          <w:marBottom w:val="0"/>
                                                          <w:divBdr>
                                                            <w:top w:val="none" w:sz="0" w:space="0" w:color="auto"/>
                                                            <w:left w:val="none" w:sz="0" w:space="0" w:color="auto"/>
                                                            <w:bottom w:val="none" w:sz="0" w:space="0" w:color="auto"/>
                                                            <w:right w:val="none" w:sz="0" w:space="0" w:color="auto"/>
                                                          </w:divBdr>
                                                        </w:div>
                                                        <w:div w:id="9804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5166">
                                              <w:marLeft w:val="0"/>
                                              <w:marRight w:val="0"/>
                                              <w:marTop w:val="0"/>
                                              <w:marBottom w:val="0"/>
                                              <w:divBdr>
                                                <w:top w:val="none" w:sz="0" w:space="0" w:color="auto"/>
                                                <w:left w:val="none" w:sz="0" w:space="0" w:color="auto"/>
                                                <w:bottom w:val="none" w:sz="0" w:space="0" w:color="auto"/>
                                                <w:right w:val="none" w:sz="0" w:space="0" w:color="auto"/>
                                              </w:divBdr>
                                              <w:divsChild>
                                                <w:div w:id="1890067675">
                                                  <w:marLeft w:val="0"/>
                                                  <w:marRight w:val="0"/>
                                                  <w:marTop w:val="0"/>
                                                  <w:marBottom w:val="0"/>
                                                  <w:divBdr>
                                                    <w:top w:val="none" w:sz="0" w:space="0" w:color="auto"/>
                                                    <w:left w:val="none" w:sz="0" w:space="0" w:color="auto"/>
                                                    <w:bottom w:val="none" w:sz="0" w:space="0" w:color="auto"/>
                                                    <w:right w:val="none" w:sz="0" w:space="0" w:color="auto"/>
                                                  </w:divBdr>
                                                  <w:divsChild>
                                                    <w:div w:id="31807315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968777704">
                                              <w:marLeft w:val="0"/>
                                              <w:marRight w:val="0"/>
                                              <w:marTop w:val="0"/>
                                              <w:marBottom w:val="0"/>
                                              <w:divBdr>
                                                <w:top w:val="none" w:sz="0" w:space="0" w:color="auto"/>
                                                <w:left w:val="none" w:sz="0" w:space="0" w:color="auto"/>
                                                <w:bottom w:val="none" w:sz="0" w:space="0" w:color="auto"/>
                                                <w:right w:val="none" w:sz="0" w:space="0" w:color="auto"/>
                                              </w:divBdr>
                                              <w:divsChild>
                                                <w:div w:id="9733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198503">
                              <w:marLeft w:val="0"/>
                              <w:marRight w:val="0"/>
                              <w:marTop w:val="0"/>
                              <w:marBottom w:val="0"/>
                              <w:divBdr>
                                <w:top w:val="none" w:sz="0" w:space="0" w:color="auto"/>
                                <w:left w:val="none" w:sz="0" w:space="0" w:color="auto"/>
                                <w:bottom w:val="none" w:sz="0" w:space="0" w:color="auto"/>
                                <w:right w:val="none" w:sz="0" w:space="0" w:color="auto"/>
                              </w:divBdr>
                              <w:divsChild>
                                <w:div w:id="1102795767">
                                  <w:marLeft w:val="0"/>
                                  <w:marRight w:val="0"/>
                                  <w:marTop w:val="0"/>
                                  <w:marBottom w:val="0"/>
                                  <w:divBdr>
                                    <w:top w:val="none" w:sz="0" w:space="0" w:color="auto"/>
                                    <w:left w:val="none" w:sz="0" w:space="0" w:color="auto"/>
                                    <w:bottom w:val="none" w:sz="0" w:space="0" w:color="auto"/>
                                    <w:right w:val="none" w:sz="0" w:space="0" w:color="auto"/>
                                  </w:divBdr>
                                  <w:divsChild>
                                    <w:div w:id="986587458">
                                      <w:marLeft w:val="0"/>
                                      <w:marRight w:val="0"/>
                                      <w:marTop w:val="0"/>
                                      <w:marBottom w:val="0"/>
                                      <w:divBdr>
                                        <w:top w:val="none" w:sz="0" w:space="0" w:color="auto"/>
                                        <w:left w:val="none" w:sz="0" w:space="0" w:color="auto"/>
                                        <w:bottom w:val="none" w:sz="0" w:space="0" w:color="auto"/>
                                        <w:right w:val="none" w:sz="0" w:space="0" w:color="auto"/>
                                      </w:divBdr>
                                      <w:divsChild>
                                        <w:div w:id="650908324">
                                          <w:marLeft w:val="0"/>
                                          <w:marRight w:val="0"/>
                                          <w:marTop w:val="0"/>
                                          <w:marBottom w:val="0"/>
                                          <w:divBdr>
                                            <w:top w:val="none" w:sz="0" w:space="0" w:color="auto"/>
                                            <w:left w:val="none" w:sz="0" w:space="0" w:color="auto"/>
                                            <w:bottom w:val="none" w:sz="0" w:space="0" w:color="auto"/>
                                            <w:right w:val="none" w:sz="0" w:space="0" w:color="auto"/>
                                          </w:divBdr>
                                          <w:divsChild>
                                            <w:div w:id="1455757168">
                                              <w:marLeft w:val="0"/>
                                              <w:marRight w:val="0"/>
                                              <w:marTop w:val="0"/>
                                              <w:marBottom w:val="0"/>
                                              <w:divBdr>
                                                <w:top w:val="none" w:sz="0" w:space="0" w:color="auto"/>
                                                <w:left w:val="none" w:sz="0" w:space="0" w:color="auto"/>
                                                <w:bottom w:val="none" w:sz="0" w:space="0" w:color="auto"/>
                                                <w:right w:val="none" w:sz="0" w:space="0" w:color="auto"/>
                                              </w:divBdr>
                                              <w:divsChild>
                                                <w:div w:id="78192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92572">
                                      <w:marLeft w:val="0"/>
                                      <w:marRight w:val="0"/>
                                      <w:marTop w:val="0"/>
                                      <w:marBottom w:val="0"/>
                                      <w:divBdr>
                                        <w:top w:val="none" w:sz="0" w:space="0" w:color="auto"/>
                                        <w:left w:val="none" w:sz="0" w:space="0" w:color="auto"/>
                                        <w:bottom w:val="none" w:sz="0" w:space="0" w:color="auto"/>
                                        <w:right w:val="none" w:sz="0" w:space="0" w:color="auto"/>
                                      </w:divBdr>
                                      <w:divsChild>
                                        <w:div w:id="157624581">
                                          <w:marLeft w:val="0"/>
                                          <w:marRight w:val="0"/>
                                          <w:marTop w:val="0"/>
                                          <w:marBottom w:val="0"/>
                                          <w:divBdr>
                                            <w:top w:val="none" w:sz="0" w:space="0" w:color="auto"/>
                                            <w:left w:val="none" w:sz="0" w:space="0" w:color="auto"/>
                                            <w:bottom w:val="none" w:sz="0" w:space="0" w:color="auto"/>
                                            <w:right w:val="none" w:sz="0" w:space="0" w:color="auto"/>
                                          </w:divBdr>
                                          <w:divsChild>
                                            <w:div w:id="2014454720">
                                              <w:marLeft w:val="0"/>
                                              <w:marRight w:val="0"/>
                                              <w:marTop w:val="0"/>
                                              <w:marBottom w:val="0"/>
                                              <w:divBdr>
                                                <w:top w:val="none" w:sz="0" w:space="0" w:color="auto"/>
                                                <w:left w:val="none" w:sz="0" w:space="0" w:color="auto"/>
                                                <w:bottom w:val="none" w:sz="0" w:space="0" w:color="auto"/>
                                                <w:right w:val="none" w:sz="0" w:space="0" w:color="auto"/>
                                              </w:divBdr>
                                            </w:div>
                                          </w:divsChild>
                                        </w:div>
                                        <w:div w:id="1343623127">
                                          <w:marLeft w:val="0"/>
                                          <w:marRight w:val="0"/>
                                          <w:marTop w:val="0"/>
                                          <w:marBottom w:val="0"/>
                                          <w:divBdr>
                                            <w:top w:val="none" w:sz="0" w:space="0" w:color="auto"/>
                                            <w:left w:val="none" w:sz="0" w:space="0" w:color="auto"/>
                                            <w:bottom w:val="none" w:sz="0" w:space="0" w:color="auto"/>
                                            <w:right w:val="none" w:sz="0" w:space="0" w:color="auto"/>
                                          </w:divBdr>
                                          <w:divsChild>
                                            <w:div w:id="195848028">
                                              <w:marLeft w:val="0"/>
                                              <w:marRight w:val="0"/>
                                              <w:marTop w:val="0"/>
                                              <w:marBottom w:val="0"/>
                                              <w:divBdr>
                                                <w:top w:val="none" w:sz="0" w:space="0" w:color="auto"/>
                                                <w:left w:val="none" w:sz="0" w:space="0" w:color="auto"/>
                                                <w:bottom w:val="none" w:sz="0" w:space="0" w:color="auto"/>
                                                <w:right w:val="none" w:sz="0" w:space="0" w:color="auto"/>
                                              </w:divBdr>
                                              <w:divsChild>
                                                <w:div w:id="619991489">
                                                  <w:marLeft w:val="0"/>
                                                  <w:marRight w:val="0"/>
                                                  <w:marTop w:val="0"/>
                                                  <w:marBottom w:val="0"/>
                                                  <w:divBdr>
                                                    <w:top w:val="none" w:sz="0" w:space="0" w:color="auto"/>
                                                    <w:left w:val="none" w:sz="0" w:space="0" w:color="auto"/>
                                                    <w:bottom w:val="none" w:sz="0" w:space="0" w:color="auto"/>
                                                    <w:right w:val="none" w:sz="0" w:space="0" w:color="auto"/>
                                                  </w:divBdr>
                                                  <w:divsChild>
                                                    <w:div w:id="660616418">
                                                      <w:marLeft w:val="0"/>
                                                      <w:marRight w:val="0"/>
                                                      <w:marTop w:val="0"/>
                                                      <w:marBottom w:val="0"/>
                                                      <w:divBdr>
                                                        <w:top w:val="none" w:sz="0" w:space="0" w:color="auto"/>
                                                        <w:left w:val="none" w:sz="0" w:space="0" w:color="auto"/>
                                                        <w:bottom w:val="none" w:sz="0" w:space="0" w:color="auto"/>
                                                        <w:right w:val="none" w:sz="0" w:space="0" w:color="auto"/>
                                                      </w:divBdr>
                                                    </w:div>
                                                    <w:div w:id="1444108708">
                                                      <w:marLeft w:val="0"/>
                                                      <w:marRight w:val="0"/>
                                                      <w:marTop w:val="0"/>
                                                      <w:marBottom w:val="0"/>
                                                      <w:divBdr>
                                                        <w:top w:val="none" w:sz="0" w:space="0" w:color="auto"/>
                                                        <w:left w:val="none" w:sz="0" w:space="0" w:color="auto"/>
                                                        <w:bottom w:val="none" w:sz="0" w:space="0" w:color="auto"/>
                                                        <w:right w:val="none" w:sz="0" w:space="0" w:color="auto"/>
                                                      </w:divBdr>
                                                    </w:div>
                                                    <w:div w:id="20994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431335">
                                          <w:marLeft w:val="0"/>
                                          <w:marRight w:val="0"/>
                                          <w:marTop w:val="0"/>
                                          <w:marBottom w:val="0"/>
                                          <w:divBdr>
                                            <w:top w:val="none" w:sz="0" w:space="0" w:color="auto"/>
                                            <w:left w:val="none" w:sz="0" w:space="0" w:color="auto"/>
                                            <w:bottom w:val="none" w:sz="0" w:space="0" w:color="auto"/>
                                            <w:right w:val="none" w:sz="0" w:space="0" w:color="auto"/>
                                          </w:divBdr>
                                          <w:divsChild>
                                            <w:div w:id="1278751991">
                                              <w:marLeft w:val="0"/>
                                              <w:marRight w:val="0"/>
                                              <w:marTop w:val="0"/>
                                              <w:marBottom w:val="0"/>
                                              <w:divBdr>
                                                <w:top w:val="none" w:sz="0" w:space="0" w:color="auto"/>
                                                <w:left w:val="none" w:sz="0" w:space="0" w:color="auto"/>
                                                <w:bottom w:val="none" w:sz="0" w:space="0" w:color="auto"/>
                                                <w:right w:val="none" w:sz="0" w:space="0" w:color="auto"/>
                                              </w:divBdr>
                                              <w:divsChild>
                                                <w:div w:id="118725482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215584599">
                                          <w:marLeft w:val="0"/>
                                          <w:marRight w:val="0"/>
                                          <w:marTop w:val="0"/>
                                          <w:marBottom w:val="0"/>
                                          <w:divBdr>
                                            <w:top w:val="none" w:sz="0" w:space="0" w:color="auto"/>
                                            <w:left w:val="none" w:sz="0" w:space="0" w:color="auto"/>
                                            <w:bottom w:val="none" w:sz="0" w:space="0" w:color="auto"/>
                                            <w:right w:val="none" w:sz="0" w:space="0" w:color="auto"/>
                                          </w:divBdr>
                                          <w:divsChild>
                                            <w:div w:id="10013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2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6800">
                      <w:marLeft w:val="0"/>
                      <w:marRight w:val="0"/>
                      <w:marTop w:val="0"/>
                      <w:marBottom w:val="0"/>
                      <w:divBdr>
                        <w:top w:val="none" w:sz="0" w:space="0" w:color="auto"/>
                        <w:left w:val="none" w:sz="0" w:space="0" w:color="auto"/>
                        <w:bottom w:val="none" w:sz="0" w:space="0" w:color="auto"/>
                        <w:right w:val="none" w:sz="0" w:space="0" w:color="auto"/>
                      </w:divBdr>
                      <w:divsChild>
                        <w:div w:id="353264658">
                          <w:marLeft w:val="0"/>
                          <w:marRight w:val="0"/>
                          <w:marTop w:val="0"/>
                          <w:marBottom w:val="0"/>
                          <w:divBdr>
                            <w:top w:val="none" w:sz="0" w:space="0" w:color="auto"/>
                            <w:left w:val="none" w:sz="0" w:space="0" w:color="auto"/>
                            <w:bottom w:val="none" w:sz="0" w:space="0" w:color="auto"/>
                            <w:right w:val="none" w:sz="0" w:space="0" w:color="auto"/>
                          </w:divBdr>
                          <w:divsChild>
                            <w:div w:id="405037053">
                              <w:marLeft w:val="0"/>
                              <w:marRight w:val="0"/>
                              <w:marTop w:val="0"/>
                              <w:marBottom w:val="0"/>
                              <w:divBdr>
                                <w:top w:val="none" w:sz="0" w:space="0" w:color="auto"/>
                                <w:left w:val="none" w:sz="0" w:space="0" w:color="auto"/>
                                <w:bottom w:val="none" w:sz="0" w:space="0" w:color="auto"/>
                                <w:right w:val="none" w:sz="0" w:space="0" w:color="auto"/>
                              </w:divBdr>
                              <w:divsChild>
                                <w:div w:id="1353071020">
                                  <w:marLeft w:val="0"/>
                                  <w:marRight w:val="0"/>
                                  <w:marTop w:val="0"/>
                                  <w:marBottom w:val="0"/>
                                  <w:divBdr>
                                    <w:top w:val="none" w:sz="0" w:space="0" w:color="auto"/>
                                    <w:left w:val="none" w:sz="0" w:space="0" w:color="auto"/>
                                    <w:bottom w:val="none" w:sz="0" w:space="0" w:color="auto"/>
                                    <w:right w:val="none" w:sz="0" w:space="0" w:color="auto"/>
                                  </w:divBdr>
                                  <w:divsChild>
                                    <w:div w:id="2121684319">
                                      <w:marLeft w:val="0"/>
                                      <w:marRight w:val="0"/>
                                      <w:marTop w:val="0"/>
                                      <w:marBottom w:val="0"/>
                                      <w:divBdr>
                                        <w:top w:val="none" w:sz="0" w:space="0" w:color="auto"/>
                                        <w:left w:val="none" w:sz="0" w:space="0" w:color="auto"/>
                                        <w:bottom w:val="none" w:sz="0" w:space="0" w:color="auto"/>
                                        <w:right w:val="none" w:sz="0" w:space="0" w:color="auto"/>
                                      </w:divBdr>
                                      <w:divsChild>
                                        <w:div w:id="3499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8392">
                              <w:marLeft w:val="0"/>
                              <w:marRight w:val="0"/>
                              <w:marTop w:val="0"/>
                              <w:marBottom w:val="0"/>
                              <w:divBdr>
                                <w:top w:val="none" w:sz="0" w:space="0" w:color="auto"/>
                                <w:left w:val="none" w:sz="0" w:space="0" w:color="auto"/>
                                <w:bottom w:val="none" w:sz="0" w:space="0" w:color="auto"/>
                                <w:right w:val="none" w:sz="0" w:space="0" w:color="auto"/>
                              </w:divBdr>
                              <w:divsChild>
                                <w:div w:id="1146169153">
                                  <w:marLeft w:val="0"/>
                                  <w:marRight w:val="0"/>
                                  <w:marTop w:val="0"/>
                                  <w:marBottom w:val="0"/>
                                  <w:divBdr>
                                    <w:top w:val="none" w:sz="0" w:space="0" w:color="auto"/>
                                    <w:left w:val="none" w:sz="0" w:space="0" w:color="auto"/>
                                    <w:bottom w:val="none" w:sz="0" w:space="0" w:color="auto"/>
                                    <w:right w:val="none" w:sz="0" w:space="0" w:color="auto"/>
                                  </w:divBdr>
                                  <w:divsChild>
                                    <w:div w:id="252935786">
                                      <w:marLeft w:val="0"/>
                                      <w:marRight w:val="0"/>
                                      <w:marTop w:val="0"/>
                                      <w:marBottom w:val="0"/>
                                      <w:divBdr>
                                        <w:top w:val="none" w:sz="0" w:space="0" w:color="auto"/>
                                        <w:left w:val="none" w:sz="0" w:space="0" w:color="auto"/>
                                        <w:bottom w:val="none" w:sz="0" w:space="0" w:color="auto"/>
                                        <w:right w:val="none" w:sz="0" w:space="0" w:color="auto"/>
                                      </w:divBdr>
                                    </w:div>
                                  </w:divsChild>
                                </w:div>
                                <w:div w:id="1237326564">
                                  <w:marLeft w:val="0"/>
                                  <w:marRight w:val="0"/>
                                  <w:marTop w:val="0"/>
                                  <w:marBottom w:val="0"/>
                                  <w:divBdr>
                                    <w:top w:val="none" w:sz="0" w:space="0" w:color="auto"/>
                                    <w:left w:val="none" w:sz="0" w:space="0" w:color="auto"/>
                                    <w:bottom w:val="none" w:sz="0" w:space="0" w:color="auto"/>
                                    <w:right w:val="none" w:sz="0" w:space="0" w:color="auto"/>
                                  </w:divBdr>
                                  <w:divsChild>
                                    <w:div w:id="1241984665">
                                      <w:marLeft w:val="0"/>
                                      <w:marRight w:val="0"/>
                                      <w:marTop w:val="0"/>
                                      <w:marBottom w:val="0"/>
                                      <w:divBdr>
                                        <w:top w:val="none" w:sz="0" w:space="0" w:color="auto"/>
                                        <w:left w:val="none" w:sz="0" w:space="0" w:color="auto"/>
                                        <w:bottom w:val="none" w:sz="0" w:space="0" w:color="auto"/>
                                        <w:right w:val="none" w:sz="0" w:space="0" w:color="auto"/>
                                      </w:divBdr>
                                      <w:divsChild>
                                        <w:div w:id="464389582">
                                          <w:marLeft w:val="0"/>
                                          <w:marRight w:val="0"/>
                                          <w:marTop w:val="0"/>
                                          <w:marBottom w:val="0"/>
                                          <w:divBdr>
                                            <w:top w:val="none" w:sz="0" w:space="0" w:color="auto"/>
                                            <w:left w:val="none" w:sz="0" w:space="0" w:color="auto"/>
                                            <w:bottom w:val="none" w:sz="0" w:space="0" w:color="auto"/>
                                            <w:right w:val="none" w:sz="0" w:space="0" w:color="auto"/>
                                          </w:divBdr>
                                          <w:divsChild>
                                            <w:div w:id="1980837268">
                                              <w:marLeft w:val="0"/>
                                              <w:marRight w:val="0"/>
                                              <w:marTop w:val="0"/>
                                              <w:marBottom w:val="0"/>
                                              <w:divBdr>
                                                <w:top w:val="none" w:sz="0" w:space="0" w:color="auto"/>
                                                <w:left w:val="none" w:sz="0" w:space="0" w:color="auto"/>
                                                <w:bottom w:val="none" w:sz="0" w:space="0" w:color="auto"/>
                                                <w:right w:val="none" w:sz="0" w:space="0" w:color="auto"/>
                                              </w:divBdr>
                                            </w:div>
                                            <w:div w:id="156848271">
                                              <w:marLeft w:val="0"/>
                                              <w:marRight w:val="0"/>
                                              <w:marTop w:val="0"/>
                                              <w:marBottom w:val="0"/>
                                              <w:divBdr>
                                                <w:top w:val="none" w:sz="0" w:space="0" w:color="auto"/>
                                                <w:left w:val="none" w:sz="0" w:space="0" w:color="auto"/>
                                                <w:bottom w:val="none" w:sz="0" w:space="0" w:color="auto"/>
                                                <w:right w:val="none" w:sz="0" w:space="0" w:color="auto"/>
                                              </w:divBdr>
                                            </w:div>
                                          </w:divsChild>
                                        </w:div>
                                        <w:div w:id="1629700543">
                                          <w:marLeft w:val="0"/>
                                          <w:marRight w:val="0"/>
                                          <w:marTop w:val="0"/>
                                          <w:marBottom w:val="0"/>
                                          <w:divBdr>
                                            <w:top w:val="none" w:sz="0" w:space="0" w:color="auto"/>
                                            <w:left w:val="none" w:sz="0" w:space="0" w:color="auto"/>
                                            <w:bottom w:val="none" w:sz="0" w:space="0" w:color="auto"/>
                                            <w:right w:val="none" w:sz="0" w:space="0" w:color="auto"/>
                                          </w:divBdr>
                                          <w:divsChild>
                                            <w:div w:id="1221406346">
                                              <w:marLeft w:val="0"/>
                                              <w:marRight w:val="0"/>
                                              <w:marTop w:val="0"/>
                                              <w:marBottom w:val="0"/>
                                              <w:divBdr>
                                                <w:top w:val="none" w:sz="0" w:space="0" w:color="auto"/>
                                                <w:left w:val="none" w:sz="0" w:space="0" w:color="auto"/>
                                                <w:bottom w:val="none" w:sz="0" w:space="0" w:color="auto"/>
                                                <w:right w:val="none" w:sz="0" w:space="0" w:color="auto"/>
                                              </w:divBdr>
                                            </w:div>
                                            <w:div w:id="1811435129">
                                              <w:marLeft w:val="0"/>
                                              <w:marRight w:val="0"/>
                                              <w:marTop w:val="0"/>
                                              <w:marBottom w:val="0"/>
                                              <w:divBdr>
                                                <w:top w:val="none" w:sz="0" w:space="0" w:color="auto"/>
                                                <w:left w:val="none" w:sz="0" w:space="0" w:color="auto"/>
                                                <w:bottom w:val="none" w:sz="0" w:space="0" w:color="auto"/>
                                                <w:right w:val="none" w:sz="0" w:space="0" w:color="auto"/>
                                              </w:divBdr>
                                            </w:div>
                                            <w:div w:id="402216206">
                                              <w:marLeft w:val="0"/>
                                              <w:marRight w:val="0"/>
                                              <w:marTop w:val="0"/>
                                              <w:marBottom w:val="0"/>
                                              <w:divBdr>
                                                <w:top w:val="none" w:sz="0" w:space="0" w:color="auto"/>
                                                <w:left w:val="none" w:sz="0" w:space="0" w:color="auto"/>
                                                <w:bottom w:val="none" w:sz="0" w:space="0" w:color="auto"/>
                                                <w:right w:val="none" w:sz="0" w:space="0" w:color="auto"/>
                                              </w:divBdr>
                                            </w:div>
                                            <w:div w:id="495144807">
                                              <w:marLeft w:val="0"/>
                                              <w:marRight w:val="0"/>
                                              <w:marTop w:val="0"/>
                                              <w:marBottom w:val="0"/>
                                              <w:divBdr>
                                                <w:top w:val="none" w:sz="0" w:space="0" w:color="auto"/>
                                                <w:left w:val="none" w:sz="0" w:space="0" w:color="auto"/>
                                                <w:bottom w:val="none" w:sz="0" w:space="0" w:color="auto"/>
                                                <w:right w:val="none" w:sz="0" w:space="0" w:color="auto"/>
                                              </w:divBdr>
                                            </w:div>
                                            <w:div w:id="12820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89166">
                                  <w:marLeft w:val="0"/>
                                  <w:marRight w:val="0"/>
                                  <w:marTop w:val="0"/>
                                  <w:marBottom w:val="0"/>
                                  <w:divBdr>
                                    <w:top w:val="none" w:sz="0" w:space="0" w:color="auto"/>
                                    <w:left w:val="none" w:sz="0" w:space="0" w:color="auto"/>
                                    <w:bottom w:val="none" w:sz="0" w:space="0" w:color="auto"/>
                                    <w:right w:val="none" w:sz="0" w:space="0" w:color="auto"/>
                                  </w:divBdr>
                                  <w:divsChild>
                                    <w:div w:id="8033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299405">
                          <w:marLeft w:val="0"/>
                          <w:marRight w:val="0"/>
                          <w:marTop w:val="0"/>
                          <w:marBottom w:val="0"/>
                          <w:divBdr>
                            <w:top w:val="none" w:sz="0" w:space="0" w:color="auto"/>
                            <w:left w:val="none" w:sz="0" w:space="0" w:color="auto"/>
                            <w:bottom w:val="none" w:sz="0" w:space="0" w:color="auto"/>
                            <w:right w:val="none" w:sz="0" w:space="0" w:color="auto"/>
                          </w:divBdr>
                          <w:divsChild>
                            <w:div w:id="1171917117">
                              <w:marLeft w:val="0"/>
                              <w:marRight w:val="0"/>
                              <w:marTop w:val="0"/>
                              <w:marBottom w:val="0"/>
                              <w:divBdr>
                                <w:top w:val="none" w:sz="0" w:space="0" w:color="auto"/>
                                <w:left w:val="none" w:sz="0" w:space="0" w:color="auto"/>
                                <w:bottom w:val="none" w:sz="0" w:space="0" w:color="auto"/>
                                <w:right w:val="none" w:sz="0" w:space="0" w:color="auto"/>
                              </w:divBdr>
                              <w:divsChild>
                                <w:div w:id="1956208156">
                                  <w:marLeft w:val="0"/>
                                  <w:marRight w:val="0"/>
                                  <w:marTop w:val="0"/>
                                  <w:marBottom w:val="0"/>
                                  <w:divBdr>
                                    <w:top w:val="none" w:sz="0" w:space="0" w:color="auto"/>
                                    <w:left w:val="none" w:sz="0" w:space="0" w:color="auto"/>
                                    <w:bottom w:val="none" w:sz="0" w:space="0" w:color="auto"/>
                                    <w:right w:val="none" w:sz="0" w:space="0" w:color="auto"/>
                                  </w:divBdr>
                                </w:div>
                                <w:div w:id="879321654">
                                  <w:marLeft w:val="0"/>
                                  <w:marRight w:val="0"/>
                                  <w:marTop w:val="0"/>
                                  <w:marBottom w:val="0"/>
                                  <w:divBdr>
                                    <w:top w:val="none" w:sz="0" w:space="0" w:color="auto"/>
                                    <w:left w:val="none" w:sz="0" w:space="0" w:color="auto"/>
                                    <w:bottom w:val="none" w:sz="0" w:space="0" w:color="auto"/>
                                    <w:right w:val="none" w:sz="0" w:space="0" w:color="auto"/>
                                  </w:divBdr>
                                  <w:divsChild>
                                    <w:div w:id="1829713251">
                                      <w:marLeft w:val="0"/>
                                      <w:marRight w:val="0"/>
                                      <w:marTop w:val="0"/>
                                      <w:marBottom w:val="0"/>
                                      <w:divBdr>
                                        <w:top w:val="none" w:sz="0" w:space="0" w:color="auto"/>
                                        <w:left w:val="none" w:sz="0" w:space="0" w:color="auto"/>
                                        <w:bottom w:val="none" w:sz="0" w:space="0" w:color="auto"/>
                                        <w:right w:val="none" w:sz="0" w:space="0" w:color="auto"/>
                                      </w:divBdr>
                                      <w:divsChild>
                                        <w:div w:id="2069841590">
                                          <w:marLeft w:val="0"/>
                                          <w:marRight w:val="0"/>
                                          <w:marTop w:val="0"/>
                                          <w:marBottom w:val="0"/>
                                          <w:divBdr>
                                            <w:top w:val="none" w:sz="0" w:space="0" w:color="auto"/>
                                            <w:left w:val="none" w:sz="0" w:space="0" w:color="auto"/>
                                            <w:bottom w:val="none" w:sz="0" w:space="0" w:color="auto"/>
                                            <w:right w:val="none" w:sz="0" w:space="0" w:color="auto"/>
                                          </w:divBdr>
                                          <w:divsChild>
                                            <w:div w:id="1708336407">
                                              <w:marLeft w:val="0"/>
                                              <w:marRight w:val="0"/>
                                              <w:marTop w:val="0"/>
                                              <w:marBottom w:val="0"/>
                                              <w:divBdr>
                                                <w:top w:val="none" w:sz="0" w:space="0" w:color="auto"/>
                                                <w:left w:val="none" w:sz="0" w:space="0" w:color="auto"/>
                                                <w:bottom w:val="none" w:sz="0" w:space="0" w:color="auto"/>
                                                <w:right w:val="none" w:sz="0" w:space="0" w:color="auto"/>
                                              </w:divBdr>
                                              <w:divsChild>
                                                <w:div w:id="542982631">
                                                  <w:marLeft w:val="0"/>
                                                  <w:marRight w:val="0"/>
                                                  <w:marTop w:val="0"/>
                                                  <w:marBottom w:val="0"/>
                                                  <w:divBdr>
                                                    <w:top w:val="none" w:sz="0" w:space="0" w:color="auto"/>
                                                    <w:left w:val="none" w:sz="0" w:space="0" w:color="auto"/>
                                                    <w:bottom w:val="none" w:sz="0" w:space="0" w:color="auto"/>
                                                    <w:right w:val="none" w:sz="0" w:space="0" w:color="auto"/>
                                                  </w:divBdr>
                                                  <w:divsChild>
                                                    <w:div w:id="19889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211784">
                                          <w:marLeft w:val="0"/>
                                          <w:marRight w:val="0"/>
                                          <w:marTop w:val="0"/>
                                          <w:marBottom w:val="0"/>
                                          <w:divBdr>
                                            <w:top w:val="none" w:sz="0" w:space="0" w:color="auto"/>
                                            <w:left w:val="none" w:sz="0" w:space="0" w:color="auto"/>
                                            <w:bottom w:val="none" w:sz="0" w:space="0" w:color="auto"/>
                                            <w:right w:val="none" w:sz="0" w:space="0" w:color="auto"/>
                                          </w:divBdr>
                                          <w:divsChild>
                                            <w:div w:id="496193841">
                                              <w:marLeft w:val="0"/>
                                              <w:marRight w:val="0"/>
                                              <w:marTop w:val="0"/>
                                              <w:marBottom w:val="0"/>
                                              <w:divBdr>
                                                <w:top w:val="none" w:sz="0" w:space="0" w:color="auto"/>
                                                <w:left w:val="none" w:sz="0" w:space="0" w:color="auto"/>
                                                <w:bottom w:val="none" w:sz="0" w:space="0" w:color="auto"/>
                                                <w:right w:val="none" w:sz="0" w:space="0" w:color="auto"/>
                                              </w:divBdr>
                                              <w:divsChild>
                                                <w:div w:id="1537423645">
                                                  <w:marLeft w:val="0"/>
                                                  <w:marRight w:val="0"/>
                                                  <w:marTop w:val="0"/>
                                                  <w:marBottom w:val="0"/>
                                                  <w:divBdr>
                                                    <w:top w:val="none" w:sz="0" w:space="0" w:color="auto"/>
                                                    <w:left w:val="none" w:sz="0" w:space="0" w:color="auto"/>
                                                    <w:bottom w:val="none" w:sz="0" w:space="0" w:color="auto"/>
                                                    <w:right w:val="none" w:sz="0" w:space="0" w:color="auto"/>
                                                  </w:divBdr>
                                                </w:div>
                                              </w:divsChild>
                                            </w:div>
                                            <w:div w:id="579097820">
                                              <w:marLeft w:val="0"/>
                                              <w:marRight w:val="0"/>
                                              <w:marTop w:val="0"/>
                                              <w:marBottom w:val="0"/>
                                              <w:divBdr>
                                                <w:top w:val="none" w:sz="0" w:space="0" w:color="auto"/>
                                                <w:left w:val="none" w:sz="0" w:space="0" w:color="auto"/>
                                                <w:bottom w:val="none" w:sz="0" w:space="0" w:color="auto"/>
                                                <w:right w:val="none" w:sz="0" w:space="0" w:color="auto"/>
                                              </w:divBdr>
                                              <w:divsChild>
                                                <w:div w:id="397745985">
                                                  <w:marLeft w:val="0"/>
                                                  <w:marRight w:val="0"/>
                                                  <w:marTop w:val="0"/>
                                                  <w:marBottom w:val="0"/>
                                                  <w:divBdr>
                                                    <w:top w:val="none" w:sz="0" w:space="0" w:color="auto"/>
                                                    <w:left w:val="none" w:sz="0" w:space="0" w:color="auto"/>
                                                    <w:bottom w:val="none" w:sz="0" w:space="0" w:color="auto"/>
                                                    <w:right w:val="none" w:sz="0" w:space="0" w:color="auto"/>
                                                  </w:divBdr>
                                                  <w:divsChild>
                                                    <w:div w:id="660350778">
                                                      <w:marLeft w:val="0"/>
                                                      <w:marRight w:val="0"/>
                                                      <w:marTop w:val="0"/>
                                                      <w:marBottom w:val="0"/>
                                                      <w:divBdr>
                                                        <w:top w:val="none" w:sz="0" w:space="0" w:color="auto"/>
                                                        <w:left w:val="none" w:sz="0" w:space="0" w:color="auto"/>
                                                        <w:bottom w:val="none" w:sz="0" w:space="0" w:color="auto"/>
                                                        <w:right w:val="none" w:sz="0" w:space="0" w:color="auto"/>
                                                      </w:divBdr>
                                                      <w:divsChild>
                                                        <w:div w:id="1766227860">
                                                          <w:marLeft w:val="0"/>
                                                          <w:marRight w:val="0"/>
                                                          <w:marTop w:val="0"/>
                                                          <w:marBottom w:val="0"/>
                                                          <w:divBdr>
                                                            <w:top w:val="none" w:sz="0" w:space="0" w:color="auto"/>
                                                            <w:left w:val="none" w:sz="0" w:space="0" w:color="auto"/>
                                                            <w:bottom w:val="none" w:sz="0" w:space="0" w:color="auto"/>
                                                            <w:right w:val="none" w:sz="0" w:space="0" w:color="auto"/>
                                                          </w:divBdr>
                                                        </w:div>
                                                        <w:div w:id="1833520885">
                                                          <w:marLeft w:val="0"/>
                                                          <w:marRight w:val="0"/>
                                                          <w:marTop w:val="0"/>
                                                          <w:marBottom w:val="0"/>
                                                          <w:divBdr>
                                                            <w:top w:val="none" w:sz="0" w:space="0" w:color="auto"/>
                                                            <w:left w:val="none" w:sz="0" w:space="0" w:color="auto"/>
                                                            <w:bottom w:val="none" w:sz="0" w:space="0" w:color="auto"/>
                                                            <w:right w:val="none" w:sz="0" w:space="0" w:color="auto"/>
                                                          </w:divBdr>
                                                        </w:div>
                                                      </w:divsChild>
                                                    </w:div>
                                                    <w:div w:id="237792191">
                                                      <w:marLeft w:val="0"/>
                                                      <w:marRight w:val="0"/>
                                                      <w:marTop w:val="0"/>
                                                      <w:marBottom w:val="0"/>
                                                      <w:divBdr>
                                                        <w:top w:val="none" w:sz="0" w:space="0" w:color="auto"/>
                                                        <w:left w:val="none" w:sz="0" w:space="0" w:color="auto"/>
                                                        <w:bottom w:val="none" w:sz="0" w:space="0" w:color="auto"/>
                                                        <w:right w:val="none" w:sz="0" w:space="0" w:color="auto"/>
                                                      </w:divBdr>
                                                      <w:divsChild>
                                                        <w:div w:id="2012178195">
                                                          <w:marLeft w:val="0"/>
                                                          <w:marRight w:val="0"/>
                                                          <w:marTop w:val="0"/>
                                                          <w:marBottom w:val="0"/>
                                                          <w:divBdr>
                                                            <w:top w:val="none" w:sz="0" w:space="0" w:color="auto"/>
                                                            <w:left w:val="none" w:sz="0" w:space="0" w:color="auto"/>
                                                            <w:bottom w:val="none" w:sz="0" w:space="0" w:color="auto"/>
                                                            <w:right w:val="none" w:sz="0" w:space="0" w:color="auto"/>
                                                          </w:divBdr>
                                                        </w:div>
                                                        <w:div w:id="2054691139">
                                                          <w:marLeft w:val="0"/>
                                                          <w:marRight w:val="0"/>
                                                          <w:marTop w:val="0"/>
                                                          <w:marBottom w:val="0"/>
                                                          <w:divBdr>
                                                            <w:top w:val="none" w:sz="0" w:space="0" w:color="auto"/>
                                                            <w:left w:val="none" w:sz="0" w:space="0" w:color="auto"/>
                                                            <w:bottom w:val="none" w:sz="0" w:space="0" w:color="auto"/>
                                                            <w:right w:val="none" w:sz="0" w:space="0" w:color="auto"/>
                                                          </w:divBdr>
                                                        </w:div>
                                                        <w:div w:id="988943973">
                                                          <w:marLeft w:val="0"/>
                                                          <w:marRight w:val="0"/>
                                                          <w:marTop w:val="0"/>
                                                          <w:marBottom w:val="0"/>
                                                          <w:divBdr>
                                                            <w:top w:val="none" w:sz="0" w:space="0" w:color="auto"/>
                                                            <w:left w:val="none" w:sz="0" w:space="0" w:color="auto"/>
                                                            <w:bottom w:val="none" w:sz="0" w:space="0" w:color="auto"/>
                                                            <w:right w:val="none" w:sz="0" w:space="0" w:color="auto"/>
                                                          </w:divBdr>
                                                        </w:div>
                                                        <w:div w:id="897744597">
                                                          <w:marLeft w:val="0"/>
                                                          <w:marRight w:val="0"/>
                                                          <w:marTop w:val="0"/>
                                                          <w:marBottom w:val="0"/>
                                                          <w:divBdr>
                                                            <w:top w:val="none" w:sz="0" w:space="0" w:color="auto"/>
                                                            <w:left w:val="none" w:sz="0" w:space="0" w:color="auto"/>
                                                            <w:bottom w:val="none" w:sz="0" w:space="0" w:color="auto"/>
                                                            <w:right w:val="none" w:sz="0" w:space="0" w:color="auto"/>
                                                          </w:divBdr>
                                                        </w:div>
                                                        <w:div w:id="14571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141866">
                                              <w:marLeft w:val="0"/>
                                              <w:marRight w:val="0"/>
                                              <w:marTop w:val="0"/>
                                              <w:marBottom w:val="0"/>
                                              <w:divBdr>
                                                <w:top w:val="none" w:sz="0" w:space="0" w:color="auto"/>
                                                <w:left w:val="none" w:sz="0" w:space="0" w:color="auto"/>
                                                <w:bottom w:val="none" w:sz="0" w:space="0" w:color="auto"/>
                                                <w:right w:val="none" w:sz="0" w:space="0" w:color="auto"/>
                                              </w:divBdr>
                                              <w:divsChild>
                                                <w:div w:id="2072920722">
                                                  <w:marLeft w:val="0"/>
                                                  <w:marRight w:val="0"/>
                                                  <w:marTop w:val="0"/>
                                                  <w:marBottom w:val="0"/>
                                                  <w:divBdr>
                                                    <w:top w:val="none" w:sz="0" w:space="0" w:color="auto"/>
                                                    <w:left w:val="none" w:sz="0" w:space="0" w:color="auto"/>
                                                    <w:bottom w:val="none" w:sz="0" w:space="0" w:color="auto"/>
                                                    <w:right w:val="none" w:sz="0" w:space="0" w:color="auto"/>
                                                  </w:divBdr>
                                                  <w:divsChild>
                                                    <w:div w:id="558399183">
                                                      <w:marLeft w:val="0"/>
                                                      <w:marRight w:val="0"/>
                                                      <w:marTop w:val="0"/>
                                                      <w:marBottom w:val="45"/>
                                                      <w:divBdr>
                                                        <w:top w:val="none" w:sz="0" w:space="0" w:color="auto"/>
                                                        <w:left w:val="none" w:sz="0" w:space="0" w:color="auto"/>
                                                        <w:bottom w:val="none" w:sz="0" w:space="0" w:color="auto"/>
                                                        <w:right w:val="none" w:sz="0" w:space="0" w:color="auto"/>
                                                      </w:divBdr>
                                                    </w:div>
                                                    <w:div w:id="190810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1317">
                                              <w:marLeft w:val="0"/>
                                              <w:marRight w:val="0"/>
                                              <w:marTop w:val="0"/>
                                              <w:marBottom w:val="0"/>
                                              <w:divBdr>
                                                <w:top w:val="none" w:sz="0" w:space="0" w:color="auto"/>
                                                <w:left w:val="none" w:sz="0" w:space="0" w:color="auto"/>
                                                <w:bottom w:val="none" w:sz="0" w:space="0" w:color="auto"/>
                                                <w:right w:val="none" w:sz="0" w:space="0" w:color="auto"/>
                                              </w:divBdr>
                                              <w:divsChild>
                                                <w:div w:id="22623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42216">
                              <w:marLeft w:val="0"/>
                              <w:marRight w:val="0"/>
                              <w:marTop w:val="0"/>
                              <w:marBottom w:val="0"/>
                              <w:divBdr>
                                <w:top w:val="none" w:sz="0" w:space="0" w:color="auto"/>
                                <w:left w:val="none" w:sz="0" w:space="0" w:color="auto"/>
                                <w:bottom w:val="none" w:sz="0" w:space="0" w:color="auto"/>
                                <w:right w:val="none" w:sz="0" w:space="0" w:color="auto"/>
                              </w:divBdr>
                              <w:divsChild>
                                <w:div w:id="1316690522">
                                  <w:marLeft w:val="0"/>
                                  <w:marRight w:val="0"/>
                                  <w:marTop w:val="0"/>
                                  <w:marBottom w:val="0"/>
                                  <w:divBdr>
                                    <w:top w:val="none" w:sz="0" w:space="0" w:color="auto"/>
                                    <w:left w:val="none" w:sz="0" w:space="0" w:color="auto"/>
                                    <w:bottom w:val="none" w:sz="0" w:space="0" w:color="auto"/>
                                    <w:right w:val="none" w:sz="0" w:space="0" w:color="auto"/>
                                  </w:divBdr>
                                </w:div>
                                <w:div w:id="1857377176">
                                  <w:marLeft w:val="0"/>
                                  <w:marRight w:val="0"/>
                                  <w:marTop w:val="0"/>
                                  <w:marBottom w:val="0"/>
                                  <w:divBdr>
                                    <w:top w:val="none" w:sz="0" w:space="0" w:color="auto"/>
                                    <w:left w:val="none" w:sz="0" w:space="0" w:color="auto"/>
                                    <w:bottom w:val="none" w:sz="0" w:space="0" w:color="auto"/>
                                    <w:right w:val="none" w:sz="0" w:space="0" w:color="auto"/>
                                  </w:divBdr>
                                  <w:divsChild>
                                    <w:div w:id="1777208083">
                                      <w:marLeft w:val="0"/>
                                      <w:marRight w:val="0"/>
                                      <w:marTop w:val="0"/>
                                      <w:marBottom w:val="0"/>
                                      <w:divBdr>
                                        <w:top w:val="none" w:sz="0" w:space="0" w:color="auto"/>
                                        <w:left w:val="none" w:sz="0" w:space="0" w:color="auto"/>
                                        <w:bottom w:val="none" w:sz="0" w:space="0" w:color="auto"/>
                                        <w:right w:val="none" w:sz="0" w:space="0" w:color="auto"/>
                                      </w:divBdr>
                                      <w:divsChild>
                                        <w:div w:id="1682849366">
                                          <w:marLeft w:val="0"/>
                                          <w:marRight w:val="0"/>
                                          <w:marTop w:val="0"/>
                                          <w:marBottom w:val="0"/>
                                          <w:divBdr>
                                            <w:top w:val="none" w:sz="0" w:space="0" w:color="auto"/>
                                            <w:left w:val="none" w:sz="0" w:space="0" w:color="auto"/>
                                            <w:bottom w:val="none" w:sz="0" w:space="0" w:color="auto"/>
                                            <w:right w:val="none" w:sz="0" w:space="0" w:color="auto"/>
                                          </w:divBdr>
                                          <w:divsChild>
                                            <w:div w:id="1333796362">
                                              <w:marLeft w:val="0"/>
                                              <w:marRight w:val="0"/>
                                              <w:marTop w:val="0"/>
                                              <w:marBottom w:val="0"/>
                                              <w:divBdr>
                                                <w:top w:val="none" w:sz="0" w:space="0" w:color="auto"/>
                                                <w:left w:val="none" w:sz="0" w:space="0" w:color="auto"/>
                                                <w:bottom w:val="none" w:sz="0" w:space="0" w:color="auto"/>
                                                <w:right w:val="none" w:sz="0" w:space="0" w:color="auto"/>
                                              </w:divBdr>
                                              <w:divsChild>
                                                <w:div w:id="1022322113">
                                                  <w:marLeft w:val="0"/>
                                                  <w:marRight w:val="0"/>
                                                  <w:marTop w:val="0"/>
                                                  <w:marBottom w:val="0"/>
                                                  <w:divBdr>
                                                    <w:top w:val="none" w:sz="0" w:space="0" w:color="auto"/>
                                                    <w:left w:val="none" w:sz="0" w:space="0" w:color="auto"/>
                                                    <w:bottom w:val="none" w:sz="0" w:space="0" w:color="auto"/>
                                                    <w:right w:val="none" w:sz="0" w:space="0" w:color="auto"/>
                                                  </w:divBdr>
                                                  <w:divsChild>
                                                    <w:div w:id="447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935879">
                                          <w:marLeft w:val="0"/>
                                          <w:marRight w:val="0"/>
                                          <w:marTop w:val="0"/>
                                          <w:marBottom w:val="0"/>
                                          <w:divBdr>
                                            <w:top w:val="none" w:sz="0" w:space="0" w:color="auto"/>
                                            <w:left w:val="none" w:sz="0" w:space="0" w:color="auto"/>
                                            <w:bottom w:val="none" w:sz="0" w:space="0" w:color="auto"/>
                                            <w:right w:val="none" w:sz="0" w:space="0" w:color="auto"/>
                                          </w:divBdr>
                                          <w:divsChild>
                                            <w:div w:id="1532455238">
                                              <w:marLeft w:val="0"/>
                                              <w:marRight w:val="0"/>
                                              <w:marTop w:val="0"/>
                                              <w:marBottom w:val="0"/>
                                              <w:divBdr>
                                                <w:top w:val="none" w:sz="0" w:space="0" w:color="auto"/>
                                                <w:left w:val="none" w:sz="0" w:space="0" w:color="auto"/>
                                                <w:bottom w:val="none" w:sz="0" w:space="0" w:color="auto"/>
                                                <w:right w:val="none" w:sz="0" w:space="0" w:color="auto"/>
                                              </w:divBdr>
                                              <w:divsChild>
                                                <w:div w:id="1946879969">
                                                  <w:marLeft w:val="0"/>
                                                  <w:marRight w:val="0"/>
                                                  <w:marTop w:val="0"/>
                                                  <w:marBottom w:val="0"/>
                                                  <w:divBdr>
                                                    <w:top w:val="none" w:sz="0" w:space="0" w:color="auto"/>
                                                    <w:left w:val="none" w:sz="0" w:space="0" w:color="auto"/>
                                                    <w:bottom w:val="none" w:sz="0" w:space="0" w:color="auto"/>
                                                    <w:right w:val="none" w:sz="0" w:space="0" w:color="auto"/>
                                                  </w:divBdr>
                                                </w:div>
                                              </w:divsChild>
                                            </w:div>
                                            <w:div w:id="2142309024">
                                              <w:marLeft w:val="0"/>
                                              <w:marRight w:val="0"/>
                                              <w:marTop w:val="0"/>
                                              <w:marBottom w:val="0"/>
                                              <w:divBdr>
                                                <w:top w:val="none" w:sz="0" w:space="0" w:color="auto"/>
                                                <w:left w:val="none" w:sz="0" w:space="0" w:color="auto"/>
                                                <w:bottom w:val="none" w:sz="0" w:space="0" w:color="auto"/>
                                                <w:right w:val="none" w:sz="0" w:space="0" w:color="auto"/>
                                              </w:divBdr>
                                              <w:divsChild>
                                                <w:div w:id="706683923">
                                                  <w:marLeft w:val="0"/>
                                                  <w:marRight w:val="0"/>
                                                  <w:marTop w:val="0"/>
                                                  <w:marBottom w:val="0"/>
                                                  <w:divBdr>
                                                    <w:top w:val="none" w:sz="0" w:space="0" w:color="auto"/>
                                                    <w:left w:val="none" w:sz="0" w:space="0" w:color="auto"/>
                                                    <w:bottom w:val="none" w:sz="0" w:space="0" w:color="auto"/>
                                                    <w:right w:val="none" w:sz="0" w:space="0" w:color="auto"/>
                                                  </w:divBdr>
                                                  <w:divsChild>
                                                    <w:div w:id="92019545">
                                                      <w:marLeft w:val="0"/>
                                                      <w:marRight w:val="0"/>
                                                      <w:marTop w:val="0"/>
                                                      <w:marBottom w:val="0"/>
                                                      <w:divBdr>
                                                        <w:top w:val="none" w:sz="0" w:space="0" w:color="auto"/>
                                                        <w:left w:val="none" w:sz="0" w:space="0" w:color="auto"/>
                                                        <w:bottom w:val="none" w:sz="0" w:space="0" w:color="auto"/>
                                                        <w:right w:val="none" w:sz="0" w:space="0" w:color="auto"/>
                                                      </w:divBdr>
                                                      <w:divsChild>
                                                        <w:div w:id="966857482">
                                                          <w:marLeft w:val="0"/>
                                                          <w:marRight w:val="0"/>
                                                          <w:marTop w:val="0"/>
                                                          <w:marBottom w:val="0"/>
                                                          <w:divBdr>
                                                            <w:top w:val="none" w:sz="0" w:space="0" w:color="auto"/>
                                                            <w:left w:val="none" w:sz="0" w:space="0" w:color="auto"/>
                                                            <w:bottom w:val="none" w:sz="0" w:space="0" w:color="auto"/>
                                                            <w:right w:val="none" w:sz="0" w:space="0" w:color="auto"/>
                                                          </w:divBdr>
                                                        </w:div>
                                                        <w:div w:id="119687186">
                                                          <w:marLeft w:val="0"/>
                                                          <w:marRight w:val="0"/>
                                                          <w:marTop w:val="0"/>
                                                          <w:marBottom w:val="0"/>
                                                          <w:divBdr>
                                                            <w:top w:val="none" w:sz="0" w:space="0" w:color="auto"/>
                                                            <w:left w:val="none" w:sz="0" w:space="0" w:color="auto"/>
                                                            <w:bottom w:val="none" w:sz="0" w:space="0" w:color="auto"/>
                                                            <w:right w:val="none" w:sz="0" w:space="0" w:color="auto"/>
                                                          </w:divBdr>
                                                        </w:div>
                                                      </w:divsChild>
                                                    </w:div>
                                                    <w:div w:id="463471884">
                                                      <w:marLeft w:val="0"/>
                                                      <w:marRight w:val="0"/>
                                                      <w:marTop w:val="0"/>
                                                      <w:marBottom w:val="0"/>
                                                      <w:divBdr>
                                                        <w:top w:val="none" w:sz="0" w:space="0" w:color="auto"/>
                                                        <w:left w:val="none" w:sz="0" w:space="0" w:color="auto"/>
                                                        <w:bottom w:val="none" w:sz="0" w:space="0" w:color="auto"/>
                                                        <w:right w:val="none" w:sz="0" w:space="0" w:color="auto"/>
                                                      </w:divBdr>
                                                      <w:divsChild>
                                                        <w:div w:id="1148938368">
                                                          <w:marLeft w:val="0"/>
                                                          <w:marRight w:val="0"/>
                                                          <w:marTop w:val="0"/>
                                                          <w:marBottom w:val="0"/>
                                                          <w:divBdr>
                                                            <w:top w:val="none" w:sz="0" w:space="0" w:color="auto"/>
                                                            <w:left w:val="none" w:sz="0" w:space="0" w:color="auto"/>
                                                            <w:bottom w:val="none" w:sz="0" w:space="0" w:color="auto"/>
                                                            <w:right w:val="none" w:sz="0" w:space="0" w:color="auto"/>
                                                          </w:divBdr>
                                                        </w:div>
                                                        <w:div w:id="693263343">
                                                          <w:marLeft w:val="0"/>
                                                          <w:marRight w:val="0"/>
                                                          <w:marTop w:val="0"/>
                                                          <w:marBottom w:val="0"/>
                                                          <w:divBdr>
                                                            <w:top w:val="none" w:sz="0" w:space="0" w:color="auto"/>
                                                            <w:left w:val="none" w:sz="0" w:space="0" w:color="auto"/>
                                                            <w:bottom w:val="none" w:sz="0" w:space="0" w:color="auto"/>
                                                            <w:right w:val="none" w:sz="0" w:space="0" w:color="auto"/>
                                                          </w:divBdr>
                                                        </w:div>
                                                        <w:div w:id="150341749">
                                                          <w:marLeft w:val="0"/>
                                                          <w:marRight w:val="0"/>
                                                          <w:marTop w:val="0"/>
                                                          <w:marBottom w:val="0"/>
                                                          <w:divBdr>
                                                            <w:top w:val="none" w:sz="0" w:space="0" w:color="auto"/>
                                                            <w:left w:val="none" w:sz="0" w:space="0" w:color="auto"/>
                                                            <w:bottom w:val="none" w:sz="0" w:space="0" w:color="auto"/>
                                                            <w:right w:val="none" w:sz="0" w:space="0" w:color="auto"/>
                                                          </w:divBdr>
                                                        </w:div>
                                                        <w:div w:id="111680686">
                                                          <w:marLeft w:val="0"/>
                                                          <w:marRight w:val="0"/>
                                                          <w:marTop w:val="0"/>
                                                          <w:marBottom w:val="0"/>
                                                          <w:divBdr>
                                                            <w:top w:val="none" w:sz="0" w:space="0" w:color="auto"/>
                                                            <w:left w:val="none" w:sz="0" w:space="0" w:color="auto"/>
                                                            <w:bottom w:val="none" w:sz="0" w:space="0" w:color="auto"/>
                                                            <w:right w:val="none" w:sz="0" w:space="0" w:color="auto"/>
                                                          </w:divBdr>
                                                        </w:div>
                                                        <w:div w:id="15300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81664">
                                              <w:marLeft w:val="0"/>
                                              <w:marRight w:val="0"/>
                                              <w:marTop w:val="0"/>
                                              <w:marBottom w:val="0"/>
                                              <w:divBdr>
                                                <w:top w:val="none" w:sz="0" w:space="0" w:color="auto"/>
                                                <w:left w:val="none" w:sz="0" w:space="0" w:color="auto"/>
                                                <w:bottom w:val="none" w:sz="0" w:space="0" w:color="auto"/>
                                                <w:right w:val="none" w:sz="0" w:space="0" w:color="auto"/>
                                              </w:divBdr>
                                              <w:divsChild>
                                                <w:div w:id="2144155753">
                                                  <w:marLeft w:val="0"/>
                                                  <w:marRight w:val="0"/>
                                                  <w:marTop w:val="0"/>
                                                  <w:marBottom w:val="0"/>
                                                  <w:divBdr>
                                                    <w:top w:val="none" w:sz="0" w:space="0" w:color="auto"/>
                                                    <w:left w:val="none" w:sz="0" w:space="0" w:color="auto"/>
                                                    <w:bottom w:val="none" w:sz="0" w:space="0" w:color="auto"/>
                                                    <w:right w:val="none" w:sz="0" w:space="0" w:color="auto"/>
                                                  </w:divBdr>
                                                  <w:divsChild>
                                                    <w:div w:id="720595243">
                                                      <w:marLeft w:val="0"/>
                                                      <w:marRight w:val="0"/>
                                                      <w:marTop w:val="0"/>
                                                      <w:marBottom w:val="45"/>
                                                      <w:divBdr>
                                                        <w:top w:val="none" w:sz="0" w:space="0" w:color="auto"/>
                                                        <w:left w:val="none" w:sz="0" w:space="0" w:color="auto"/>
                                                        <w:bottom w:val="none" w:sz="0" w:space="0" w:color="auto"/>
                                                        <w:right w:val="none" w:sz="0" w:space="0" w:color="auto"/>
                                                      </w:divBdr>
                                                    </w:div>
                                                    <w:div w:id="8048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5135">
                                              <w:marLeft w:val="0"/>
                                              <w:marRight w:val="0"/>
                                              <w:marTop w:val="0"/>
                                              <w:marBottom w:val="0"/>
                                              <w:divBdr>
                                                <w:top w:val="none" w:sz="0" w:space="0" w:color="auto"/>
                                                <w:left w:val="none" w:sz="0" w:space="0" w:color="auto"/>
                                                <w:bottom w:val="none" w:sz="0" w:space="0" w:color="auto"/>
                                                <w:right w:val="none" w:sz="0" w:space="0" w:color="auto"/>
                                              </w:divBdr>
                                              <w:divsChild>
                                                <w:div w:id="203961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70612">
                              <w:marLeft w:val="0"/>
                              <w:marRight w:val="0"/>
                              <w:marTop w:val="0"/>
                              <w:marBottom w:val="0"/>
                              <w:divBdr>
                                <w:top w:val="none" w:sz="0" w:space="0" w:color="auto"/>
                                <w:left w:val="none" w:sz="0" w:space="0" w:color="auto"/>
                                <w:bottom w:val="none" w:sz="0" w:space="0" w:color="auto"/>
                                <w:right w:val="none" w:sz="0" w:space="0" w:color="auto"/>
                              </w:divBdr>
                              <w:divsChild>
                                <w:div w:id="761879562">
                                  <w:marLeft w:val="0"/>
                                  <w:marRight w:val="0"/>
                                  <w:marTop w:val="0"/>
                                  <w:marBottom w:val="0"/>
                                  <w:divBdr>
                                    <w:top w:val="none" w:sz="0" w:space="0" w:color="auto"/>
                                    <w:left w:val="none" w:sz="0" w:space="0" w:color="auto"/>
                                    <w:bottom w:val="none" w:sz="0" w:space="0" w:color="auto"/>
                                    <w:right w:val="none" w:sz="0" w:space="0" w:color="auto"/>
                                  </w:divBdr>
                                  <w:divsChild>
                                    <w:div w:id="1569683452">
                                      <w:marLeft w:val="0"/>
                                      <w:marRight w:val="0"/>
                                      <w:marTop w:val="0"/>
                                      <w:marBottom w:val="0"/>
                                      <w:divBdr>
                                        <w:top w:val="none" w:sz="0" w:space="0" w:color="auto"/>
                                        <w:left w:val="none" w:sz="0" w:space="0" w:color="auto"/>
                                        <w:bottom w:val="none" w:sz="0" w:space="0" w:color="auto"/>
                                        <w:right w:val="none" w:sz="0" w:space="0" w:color="auto"/>
                                      </w:divBdr>
                                      <w:divsChild>
                                        <w:div w:id="137137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422676">
                      <w:marLeft w:val="0"/>
                      <w:marRight w:val="0"/>
                      <w:marTop w:val="0"/>
                      <w:marBottom w:val="0"/>
                      <w:divBdr>
                        <w:top w:val="none" w:sz="0" w:space="0" w:color="auto"/>
                        <w:left w:val="none" w:sz="0" w:space="0" w:color="auto"/>
                        <w:bottom w:val="none" w:sz="0" w:space="0" w:color="auto"/>
                        <w:right w:val="none" w:sz="0" w:space="0" w:color="auto"/>
                      </w:divBdr>
                      <w:divsChild>
                        <w:div w:id="1103185203">
                          <w:marLeft w:val="0"/>
                          <w:marRight w:val="0"/>
                          <w:marTop w:val="0"/>
                          <w:marBottom w:val="0"/>
                          <w:divBdr>
                            <w:top w:val="none" w:sz="0" w:space="0" w:color="auto"/>
                            <w:left w:val="none" w:sz="0" w:space="0" w:color="auto"/>
                            <w:bottom w:val="none" w:sz="0" w:space="0" w:color="auto"/>
                            <w:right w:val="none" w:sz="0" w:space="0" w:color="auto"/>
                          </w:divBdr>
                          <w:divsChild>
                            <w:div w:id="495727914">
                              <w:marLeft w:val="0"/>
                              <w:marRight w:val="0"/>
                              <w:marTop w:val="0"/>
                              <w:marBottom w:val="0"/>
                              <w:divBdr>
                                <w:top w:val="none" w:sz="0" w:space="0" w:color="auto"/>
                                <w:left w:val="none" w:sz="0" w:space="0" w:color="auto"/>
                                <w:bottom w:val="none" w:sz="0" w:space="0" w:color="auto"/>
                                <w:right w:val="none" w:sz="0" w:space="0" w:color="auto"/>
                              </w:divBdr>
                              <w:divsChild>
                                <w:div w:id="853373741">
                                  <w:marLeft w:val="0"/>
                                  <w:marRight w:val="0"/>
                                  <w:marTop w:val="0"/>
                                  <w:marBottom w:val="0"/>
                                  <w:divBdr>
                                    <w:top w:val="none" w:sz="0" w:space="0" w:color="auto"/>
                                    <w:left w:val="none" w:sz="0" w:space="0" w:color="auto"/>
                                    <w:bottom w:val="none" w:sz="0" w:space="0" w:color="auto"/>
                                    <w:right w:val="none" w:sz="0" w:space="0" w:color="auto"/>
                                  </w:divBdr>
                                  <w:divsChild>
                                    <w:div w:id="1480346961">
                                      <w:marLeft w:val="0"/>
                                      <w:marRight w:val="0"/>
                                      <w:marTop w:val="0"/>
                                      <w:marBottom w:val="0"/>
                                      <w:divBdr>
                                        <w:top w:val="none" w:sz="0" w:space="0" w:color="auto"/>
                                        <w:left w:val="none" w:sz="0" w:space="0" w:color="auto"/>
                                        <w:bottom w:val="none" w:sz="0" w:space="0" w:color="auto"/>
                                        <w:right w:val="none" w:sz="0" w:space="0" w:color="auto"/>
                                      </w:divBdr>
                                      <w:divsChild>
                                        <w:div w:id="3585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202047">
                              <w:marLeft w:val="0"/>
                              <w:marRight w:val="0"/>
                              <w:marTop w:val="0"/>
                              <w:marBottom w:val="0"/>
                              <w:divBdr>
                                <w:top w:val="none" w:sz="0" w:space="0" w:color="auto"/>
                                <w:left w:val="none" w:sz="0" w:space="0" w:color="auto"/>
                                <w:bottom w:val="none" w:sz="0" w:space="0" w:color="auto"/>
                                <w:right w:val="none" w:sz="0" w:space="0" w:color="auto"/>
                              </w:divBdr>
                              <w:divsChild>
                                <w:div w:id="1266110821">
                                  <w:marLeft w:val="0"/>
                                  <w:marRight w:val="0"/>
                                  <w:marTop w:val="0"/>
                                  <w:marBottom w:val="0"/>
                                  <w:divBdr>
                                    <w:top w:val="none" w:sz="0" w:space="0" w:color="auto"/>
                                    <w:left w:val="none" w:sz="0" w:space="0" w:color="auto"/>
                                    <w:bottom w:val="none" w:sz="0" w:space="0" w:color="auto"/>
                                    <w:right w:val="none" w:sz="0" w:space="0" w:color="auto"/>
                                  </w:divBdr>
                                  <w:divsChild>
                                    <w:div w:id="635767437">
                                      <w:marLeft w:val="0"/>
                                      <w:marRight w:val="0"/>
                                      <w:marTop w:val="0"/>
                                      <w:marBottom w:val="0"/>
                                      <w:divBdr>
                                        <w:top w:val="none" w:sz="0" w:space="0" w:color="auto"/>
                                        <w:left w:val="none" w:sz="0" w:space="0" w:color="auto"/>
                                        <w:bottom w:val="none" w:sz="0" w:space="0" w:color="auto"/>
                                        <w:right w:val="none" w:sz="0" w:space="0" w:color="auto"/>
                                      </w:divBdr>
                                    </w:div>
                                  </w:divsChild>
                                </w:div>
                                <w:div w:id="1407412845">
                                  <w:marLeft w:val="0"/>
                                  <w:marRight w:val="0"/>
                                  <w:marTop w:val="0"/>
                                  <w:marBottom w:val="0"/>
                                  <w:divBdr>
                                    <w:top w:val="none" w:sz="0" w:space="0" w:color="auto"/>
                                    <w:left w:val="none" w:sz="0" w:space="0" w:color="auto"/>
                                    <w:bottom w:val="none" w:sz="0" w:space="0" w:color="auto"/>
                                    <w:right w:val="none" w:sz="0" w:space="0" w:color="auto"/>
                                  </w:divBdr>
                                  <w:divsChild>
                                    <w:div w:id="1762331454">
                                      <w:marLeft w:val="0"/>
                                      <w:marRight w:val="0"/>
                                      <w:marTop w:val="0"/>
                                      <w:marBottom w:val="0"/>
                                      <w:divBdr>
                                        <w:top w:val="none" w:sz="0" w:space="0" w:color="auto"/>
                                        <w:left w:val="none" w:sz="0" w:space="0" w:color="auto"/>
                                        <w:bottom w:val="none" w:sz="0" w:space="0" w:color="auto"/>
                                        <w:right w:val="none" w:sz="0" w:space="0" w:color="auto"/>
                                      </w:divBdr>
                                      <w:divsChild>
                                        <w:div w:id="42755141">
                                          <w:marLeft w:val="0"/>
                                          <w:marRight w:val="0"/>
                                          <w:marTop w:val="0"/>
                                          <w:marBottom w:val="0"/>
                                          <w:divBdr>
                                            <w:top w:val="none" w:sz="0" w:space="0" w:color="auto"/>
                                            <w:left w:val="none" w:sz="0" w:space="0" w:color="auto"/>
                                            <w:bottom w:val="none" w:sz="0" w:space="0" w:color="auto"/>
                                            <w:right w:val="none" w:sz="0" w:space="0" w:color="auto"/>
                                          </w:divBdr>
                                          <w:divsChild>
                                            <w:div w:id="1116371417">
                                              <w:marLeft w:val="0"/>
                                              <w:marRight w:val="0"/>
                                              <w:marTop w:val="0"/>
                                              <w:marBottom w:val="0"/>
                                              <w:divBdr>
                                                <w:top w:val="none" w:sz="0" w:space="0" w:color="auto"/>
                                                <w:left w:val="none" w:sz="0" w:space="0" w:color="auto"/>
                                                <w:bottom w:val="none" w:sz="0" w:space="0" w:color="auto"/>
                                                <w:right w:val="none" w:sz="0" w:space="0" w:color="auto"/>
                                              </w:divBdr>
                                            </w:div>
                                            <w:div w:id="360014247">
                                              <w:marLeft w:val="0"/>
                                              <w:marRight w:val="0"/>
                                              <w:marTop w:val="0"/>
                                              <w:marBottom w:val="0"/>
                                              <w:divBdr>
                                                <w:top w:val="none" w:sz="0" w:space="0" w:color="auto"/>
                                                <w:left w:val="none" w:sz="0" w:space="0" w:color="auto"/>
                                                <w:bottom w:val="none" w:sz="0" w:space="0" w:color="auto"/>
                                                <w:right w:val="none" w:sz="0" w:space="0" w:color="auto"/>
                                              </w:divBdr>
                                            </w:div>
                                            <w:div w:id="1561672071">
                                              <w:marLeft w:val="0"/>
                                              <w:marRight w:val="0"/>
                                              <w:marTop w:val="0"/>
                                              <w:marBottom w:val="0"/>
                                              <w:divBdr>
                                                <w:top w:val="none" w:sz="0" w:space="0" w:color="auto"/>
                                                <w:left w:val="none" w:sz="0" w:space="0" w:color="auto"/>
                                                <w:bottom w:val="none" w:sz="0" w:space="0" w:color="auto"/>
                                                <w:right w:val="none" w:sz="0" w:space="0" w:color="auto"/>
                                              </w:divBdr>
                                            </w:div>
                                          </w:divsChild>
                                        </w:div>
                                        <w:div w:id="508063137">
                                          <w:marLeft w:val="0"/>
                                          <w:marRight w:val="0"/>
                                          <w:marTop w:val="0"/>
                                          <w:marBottom w:val="0"/>
                                          <w:divBdr>
                                            <w:top w:val="none" w:sz="0" w:space="0" w:color="auto"/>
                                            <w:left w:val="none" w:sz="0" w:space="0" w:color="auto"/>
                                            <w:bottom w:val="none" w:sz="0" w:space="0" w:color="auto"/>
                                            <w:right w:val="none" w:sz="0" w:space="0" w:color="auto"/>
                                          </w:divBdr>
                                          <w:divsChild>
                                            <w:div w:id="1208294248">
                                              <w:marLeft w:val="0"/>
                                              <w:marRight w:val="0"/>
                                              <w:marTop w:val="0"/>
                                              <w:marBottom w:val="0"/>
                                              <w:divBdr>
                                                <w:top w:val="none" w:sz="0" w:space="0" w:color="auto"/>
                                                <w:left w:val="none" w:sz="0" w:space="0" w:color="auto"/>
                                                <w:bottom w:val="none" w:sz="0" w:space="0" w:color="auto"/>
                                                <w:right w:val="none" w:sz="0" w:space="0" w:color="auto"/>
                                              </w:divBdr>
                                            </w:div>
                                            <w:div w:id="1928348618">
                                              <w:marLeft w:val="0"/>
                                              <w:marRight w:val="0"/>
                                              <w:marTop w:val="0"/>
                                              <w:marBottom w:val="0"/>
                                              <w:divBdr>
                                                <w:top w:val="none" w:sz="0" w:space="0" w:color="auto"/>
                                                <w:left w:val="none" w:sz="0" w:space="0" w:color="auto"/>
                                                <w:bottom w:val="none" w:sz="0" w:space="0" w:color="auto"/>
                                                <w:right w:val="none" w:sz="0" w:space="0" w:color="auto"/>
                                              </w:divBdr>
                                            </w:div>
                                            <w:div w:id="1190143491">
                                              <w:marLeft w:val="0"/>
                                              <w:marRight w:val="0"/>
                                              <w:marTop w:val="0"/>
                                              <w:marBottom w:val="0"/>
                                              <w:divBdr>
                                                <w:top w:val="none" w:sz="0" w:space="0" w:color="auto"/>
                                                <w:left w:val="none" w:sz="0" w:space="0" w:color="auto"/>
                                                <w:bottom w:val="none" w:sz="0" w:space="0" w:color="auto"/>
                                                <w:right w:val="none" w:sz="0" w:space="0" w:color="auto"/>
                                              </w:divBdr>
                                            </w:div>
                                            <w:div w:id="1184202018">
                                              <w:marLeft w:val="0"/>
                                              <w:marRight w:val="0"/>
                                              <w:marTop w:val="0"/>
                                              <w:marBottom w:val="0"/>
                                              <w:divBdr>
                                                <w:top w:val="none" w:sz="0" w:space="0" w:color="auto"/>
                                                <w:left w:val="none" w:sz="0" w:space="0" w:color="auto"/>
                                                <w:bottom w:val="none" w:sz="0" w:space="0" w:color="auto"/>
                                                <w:right w:val="none" w:sz="0" w:space="0" w:color="auto"/>
                                              </w:divBdr>
                                            </w:div>
                                            <w:div w:id="9226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357040">
                                  <w:marLeft w:val="0"/>
                                  <w:marRight w:val="0"/>
                                  <w:marTop w:val="0"/>
                                  <w:marBottom w:val="0"/>
                                  <w:divBdr>
                                    <w:top w:val="none" w:sz="0" w:space="0" w:color="auto"/>
                                    <w:left w:val="none" w:sz="0" w:space="0" w:color="auto"/>
                                    <w:bottom w:val="none" w:sz="0" w:space="0" w:color="auto"/>
                                    <w:right w:val="none" w:sz="0" w:space="0" w:color="auto"/>
                                  </w:divBdr>
                                  <w:divsChild>
                                    <w:div w:id="1455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2382">
                          <w:marLeft w:val="0"/>
                          <w:marRight w:val="0"/>
                          <w:marTop w:val="0"/>
                          <w:marBottom w:val="0"/>
                          <w:divBdr>
                            <w:top w:val="none" w:sz="0" w:space="0" w:color="auto"/>
                            <w:left w:val="none" w:sz="0" w:space="0" w:color="auto"/>
                            <w:bottom w:val="none" w:sz="0" w:space="0" w:color="auto"/>
                            <w:right w:val="none" w:sz="0" w:space="0" w:color="auto"/>
                          </w:divBdr>
                          <w:divsChild>
                            <w:div w:id="631207469">
                              <w:marLeft w:val="0"/>
                              <w:marRight w:val="0"/>
                              <w:marTop w:val="0"/>
                              <w:marBottom w:val="0"/>
                              <w:divBdr>
                                <w:top w:val="none" w:sz="0" w:space="0" w:color="auto"/>
                                <w:left w:val="none" w:sz="0" w:space="0" w:color="auto"/>
                                <w:bottom w:val="none" w:sz="0" w:space="0" w:color="auto"/>
                                <w:right w:val="none" w:sz="0" w:space="0" w:color="auto"/>
                              </w:divBdr>
                              <w:divsChild>
                                <w:div w:id="410665425">
                                  <w:marLeft w:val="0"/>
                                  <w:marRight w:val="0"/>
                                  <w:marTop w:val="0"/>
                                  <w:marBottom w:val="0"/>
                                  <w:divBdr>
                                    <w:top w:val="none" w:sz="0" w:space="0" w:color="auto"/>
                                    <w:left w:val="none" w:sz="0" w:space="0" w:color="auto"/>
                                    <w:bottom w:val="none" w:sz="0" w:space="0" w:color="auto"/>
                                    <w:right w:val="none" w:sz="0" w:space="0" w:color="auto"/>
                                  </w:divBdr>
                                </w:div>
                                <w:div w:id="965236613">
                                  <w:marLeft w:val="0"/>
                                  <w:marRight w:val="0"/>
                                  <w:marTop w:val="0"/>
                                  <w:marBottom w:val="0"/>
                                  <w:divBdr>
                                    <w:top w:val="none" w:sz="0" w:space="0" w:color="auto"/>
                                    <w:left w:val="none" w:sz="0" w:space="0" w:color="auto"/>
                                    <w:bottom w:val="none" w:sz="0" w:space="0" w:color="auto"/>
                                    <w:right w:val="none" w:sz="0" w:space="0" w:color="auto"/>
                                  </w:divBdr>
                                  <w:divsChild>
                                    <w:div w:id="1214342563">
                                      <w:marLeft w:val="0"/>
                                      <w:marRight w:val="0"/>
                                      <w:marTop w:val="0"/>
                                      <w:marBottom w:val="0"/>
                                      <w:divBdr>
                                        <w:top w:val="none" w:sz="0" w:space="0" w:color="auto"/>
                                        <w:left w:val="none" w:sz="0" w:space="0" w:color="auto"/>
                                        <w:bottom w:val="none" w:sz="0" w:space="0" w:color="auto"/>
                                        <w:right w:val="none" w:sz="0" w:space="0" w:color="auto"/>
                                      </w:divBdr>
                                      <w:divsChild>
                                        <w:div w:id="70589723">
                                          <w:marLeft w:val="0"/>
                                          <w:marRight w:val="0"/>
                                          <w:marTop w:val="0"/>
                                          <w:marBottom w:val="0"/>
                                          <w:divBdr>
                                            <w:top w:val="none" w:sz="0" w:space="0" w:color="auto"/>
                                            <w:left w:val="none" w:sz="0" w:space="0" w:color="auto"/>
                                            <w:bottom w:val="none" w:sz="0" w:space="0" w:color="auto"/>
                                            <w:right w:val="none" w:sz="0" w:space="0" w:color="auto"/>
                                          </w:divBdr>
                                          <w:divsChild>
                                            <w:div w:id="1689678279">
                                              <w:marLeft w:val="0"/>
                                              <w:marRight w:val="0"/>
                                              <w:marTop w:val="0"/>
                                              <w:marBottom w:val="0"/>
                                              <w:divBdr>
                                                <w:top w:val="none" w:sz="0" w:space="0" w:color="auto"/>
                                                <w:left w:val="none" w:sz="0" w:space="0" w:color="auto"/>
                                                <w:bottom w:val="none" w:sz="0" w:space="0" w:color="auto"/>
                                                <w:right w:val="none" w:sz="0" w:space="0" w:color="auto"/>
                                              </w:divBdr>
                                              <w:divsChild>
                                                <w:div w:id="661390425">
                                                  <w:marLeft w:val="0"/>
                                                  <w:marRight w:val="0"/>
                                                  <w:marTop w:val="0"/>
                                                  <w:marBottom w:val="0"/>
                                                  <w:divBdr>
                                                    <w:top w:val="none" w:sz="0" w:space="0" w:color="auto"/>
                                                    <w:left w:val="none" w:sz="0" w:space="0" w:color="auto"/>
                                                    <w:bottom w:val="none" w:sz="0" w:space="0" w:color="auto"/>
                                                    <w:right w:val="none" w:sz="0" w:space="0" w:color="auto"/>
                                                  </w:divBdr>
                                                  <w:divsChild>
                                                    <w:div w:id="1415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258289">
                                          <w:marLeft w:val="0"/>
                                          <w:marRight w:val="0"/>
                                          <w:marTop w:val="0"/>
                                          <w:marBottom w:val="0"/>
                                          <w:divBdr>
                                            <w:top w:val="none" w:sz="0" w:space="0" w:color="auto"/>
                                            <w:left w:val="none" w:sz="0" w:space="0" w:color="auto"/>
                                            <w:bottom w:val="none" w:sz="0" w:space="0" w:color="auto"/>
                                            <w:right w:val="none" w:sz="0" w:space="0" w:color="auto"/>
                                          </w:divBdr>
                                          <w:divsChild>
                                            <w:div w:id="681057414">
                                              <w:marLeft w:val="0"/>
                                              <w:marRight w:val="0"/>
                                              <w:marTop w:val="0"/>
                                              <w:marBottom w:val="0"/>
                                              <w:divBdr>
                                                <w:top w:val="none" w:sz="0" w:space="0" w:color="auto"/>
                                                <w:left w:val="none" w:sz="0" w:space="0" w:color="auto"/>
                                                <w:bottom w:val="none" w:sz="0" w:space="0" w:color="auto"/>
                                                <w:right w:val="none" w:sz="0" w:space="0" w:color="auto"/>
                                              </w:divBdr>
                                              <w:divsChild>
                                                <w:div w:id="435636787">
                                                  <w:marLeft w:val="0"/>
                                                  <w:marRight w:val="0"/>
                                                  <w:marTop w:val="0"/>
                                                  <w:marBottom w:val="0"/>
                                                  <w:divBdr>
                                                    <w:top w:val="none" w:sz="0" w:space="0" w:color="auto"/>
                                                    <w:left w:val="none" w:sz="0" w:space="0" w:color="auto"/>
                                                    <w:bottom w:val="none" w:sz="0" w:space="0" w:color="auto"/>
                                                    <w:right w:val="none" w:sz="0" w:space="0" w:color="auto"/>
                                                  </w:divBdr>
                                                </w:div>
                                              </w:divsChild>
                                            </w:div>
                                            <w:div w:id="67314312">
                                              <w:marLeft w:val="0"/>
                                              <w:marRight w:val="0"/>
                                              <w:marTop w:val="0"/>
                                              <w:marBottom w:val="0"/>
                                              <w:divBdr>
                                                <w:top w:val="none" w:sz="0" w:space="0" w:color="auto"/>
                                                <w:left w:val="none" w:sz="0" w:space="0" w:color="auto"/>
                                                <w:bottom w:val="none" w:sz="0" w:space="0" w:color="auto"/>
                                                <w:right w:val="none" w:sz="0" w:space="0" w:color="auto"/>
                                              </w:divBdr>
                                              <w:divsChild>
                                                <w:div w:id="1524630638">
                                                  <w:marLeft w:val="0"/>
                                                  <w:marRight w:val="0"/>
                                                  <w:marTop w:val="0"/>
                                                  <w:marBottom w:val="0"/>
                                                  <w:divBdr>
                                                    <w:top w:val="none" w:sz="0" w:space="0" w:color="auto"/>
                                                    <w:left w:val="none" w:sz="0" w:space="0" w:color="auto"/>
                                                    <w:bottom w:val="none" w:sz="0" w:space="0" w:color="auto"/>
                                                    <w:right w:val="none" w:sz="0" w:space="0" w:color="auto"/>
                                                  </w:divBdr>
                                                  <w:divsChild>
                                                    <w:div w:id="1164206802">
                                                      <w:marLeft w:val="0"/>
                                                      <w:marRight w:val="0"/>
                                                      <w:marTop w:val="0"/>
                                                      <w:marBottom w:val="0"/>
                                                      <w:divBdr>
                                                        <w:top w:val="none" w:sz="0" w:space="0" w:color="auto"/>
                                                        <w:left w:val="none" w:sz="0" w:space="0" w:color="auto"/>
                                                        <w:bottom w:val="none" w:sz="0" w:space="0" w:color="auto"/>
                                                        <w:right w:val="none" w:sz="0" w:space="0" w:color="auto"/>
                                                      </w:divBdr>
                                                      <w:divsChild>
                                                        <w:div w:id="1274702206">
                                                          <w:marLeft w:val="0"/>
                                                          <w:marRight w:val="0"/>
                                                          <w:marTop w:val="0"/>
                                                          <w:marBottom w:val="0"/>
                                                          <w:divBdr>
                                                            <w:top w:val="none" w:sz="0" w:space="0" w:color="auto"/>
                                                            <w:left w:val="none" w:sz="0" w:space="0" w:color="auto"/>
                                                            <w:bottom w:val="none" w:sz="0" w:space="0" w:color="auto"/>
                                                            <w:right w:val="none" w:sz="0" w:space="0" w:color="auto"/>
                                                          </w:divBdr>
                                                        </w:div>
                                                        <w:div w:id="772868081">
                                                          <w:marLeft w:val="0"/>
                                                          <w:marRight w:val="0"/>
                                                          <w:marTop w:val="0"/>
                                                          <w:marBottom w:val="0"/>
                                                          <w:divBdr>
                                                            <w:top w:val="none" w:sz="0" w:space="0" w:color="auto"/>
                                                            <w:left w:val="none" w:sz="0" w:space="0" w:color="auto"/>
                                                            <w:bottom w:val="none" w:sz="0" w:space="0" w:color="auto"/>
                                                            <w:right w:val="none" w:sz="0" w:space="0" w:color="auto"/>
                                                          </w:divBdr>
                                                        </w:div>
                                                      </w:divsChild>
                                                    </w:div>
                                                    <w:div w:id="865292846">
                                                      <w:marLeft w:val="0"/>
                                                      <w:marRight w:val="0"/>
                                                      <w:marTop w:val="0"/>
                                                      <w:marBottom w:val="0"/>
                                                      <w:divBdr>
                                                        <w:top w:val="none" w:sz="0" w:space="0" w:color="auto"/>
                                                        <w:left w:val="none" w:sz="0" w:space="0" w:color="auto"/>
                                                        <w:bottom w:val="none" w:sz="0" w:space="0" w:color="auto"/>
                                                        <w:right w:val="none" w:sz="0" w:space="0" w:color="auto"/>
                                                      </w:divBdr>
                                                      <w:divsChild>
                                                        <w:div w:id="665862862">
                                                          <w:marLeft w:val="0"/>
                                                          <w:marRight w:val="0"/>
                                                          <w:marTop w:val="0"/>
                                                          <w:marBottom w:val="0"/>
                                                          <w:divBdr>
                                                            <w:top w:val="none" w:sz="0" w:space="0" w:color="auto"/>
                                                            <w:left w:val="none" w:sz="0" w:space="0" w:color="auto"/>
                                                            <w:bottom w:val="none" w:sz="0" w:space="0" w:color="auto"/>
                                                            <w:right w:val="none" w:sz="0" w:space="0" w:color="auto"/>
                                                          </w:divBdr>
                                                        </w:div>
                                                        <w:div w:id="1916279329">
                                                          <w:marLeft w:val="0"/>
                                                          <w:marRight w:val="0"/>
                                                          <w:marTop w:val="0"/>
                                                          <w:marBottom w:val="0"/>
                                                          <w:divBdr>
                                                            <w:top w:val="none" w:sz="0" w:space="0" w:color="auto"/>
                                                            <w:left w:val="none" w:sz="0" w:space="0" w:color="auto"/>
                                                            <w:bottom w:val="none" w:sz="0" w:space="0" w:color="auto"/>
                                                            <w:right w:val="none" w:sz="0" w:space="0" w:color="auto"/>
                                                          </w:divBdr>
                                                        </w:div>
                                                        <w:div w:id="1677805500">
                                                          <w:marLeft w:val="0"/>
                                                          <w:marRight w:val="0"/>
                                                          <w:marTop w:val="0"/>
                                                          <w:marBottom w:val="0"/>
                                                          <w:divBdr>
                                                            <w:top w:val="none" w:sz="0" w:space="0" w:color="auto"/>
                                                            <w:left w:val="none" w:sz="0" w:space="0" w:color="auto"/>
                                                            <w:bottom w:val="none" w:sz="0" w:space="0" w:color="auto"/>
                                                            <w:right w:val="none" w:sz="0" w:space="0" w:color="auto"/>
                                                          </w:divBdr>
                                                        </w:div>
                                                        <w:div w:id="605426860">
                                                          <w:marLeft w:val="0"/>
                                                          <w:marRight w:val="0"/>
                                                          <w:marTop w:val="0"/>
                                                          <w:marBottom w:val="0"/>
                                                          <w:divBdr>
                                                            <w:top w:val="none" w:sz="0" w:space="0" w:color="auto"/>
                                                            <w:left w:val="none" w:sz="0" w:space="0" w:color="auto"/>
                                                            <w:bottom w:val="none" w:sz="0" w:space="0" w:color="auto"/>
                                                            <w:right w:val="none" w:sz="0" w:space="0" w:color="auto"/>
                                                          </w:divBdr>
                                                        </w:div>
                                                        <w:div w:id="6072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75085">
                                              <w:marLeft w:val="0"/>
                                              <w:marRight w:val="0"/>
                                              <w:marTop w:val="0"/>
                                              <w:marBottom w:val="0"/>
                                              <w:divBdr>
                                                <w:top w:val="none" w:sz="0" w:space="0" w:color="auto"/>
                                                <w:left w:val="none" w:sz="0" w:space="0" w:color="auto"/>
                                                <w:bottom w:val="none" w:sz="0" w:space="0" w:color="auto"/>
                                                <w:right w:val="none" w:sz="0" w:space="0" w:color="auto"/>
                                              </w:divBdr>
                                              <w:divsChild>
                                                <w:div w:id="1245803708">
                                                  <w:marLeft w:val="0"/>
                                                  <w:marRight w:val="0"/>
                                                  <w:marTop w:val="0"/>
                                                  <w:marBottom w:val="0"/>
                                                  <w:divBdr>
                                                    <w:top w:val="none" w:sz="0" w:space="0" w:color="auto"/>
                                                    <w:left w:val="none" w:sz="0" w:space="0" w:color="auto"/>
                                                    <w:bottom w:val="none" w:sz="0" w:space="0" w:color="auto"/>
                                                    <w:right w:val="none" w:sz="0" w:space="0" w:color="auto"/>
                                                  </w:divBdr>
                                                  <w:divsChild>
                                                    <w:div w:id="1057431854">
                                                      <w:marLeft w:val="0"/>
                                                      <w:marRight w:val="0"/>
                                                      <w:marTop w:val="0"/>
                                                      <w:marBottom w:val="45"/>
                                                      <w:divBdr>
                                                        <w:top w:val="none" w:sz="0" w:space="0" w:color="auto"/>
                                                        <w:left w:val="none" w:sz="0" w:space="0" w:color="auto"/>
                                                        <w:bottom w:val="none" w:sz="0" w:space="0" w:color="auto"/>
                                                        <w:right w:val="none" w:sz="0" w:space="0" w:color="auto"/>
                                                      </w:divBdr>
                                                    </w:div>
                                                    <w:div w:id="2071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5095">
                                              <w:marLeft w:val="0"/>
                                              <w:marRight w:val="0"/>
                                              <w:marTop w:val="0"/>
                                              <w:marBottom w:val="0"/>
                                              <w:divBdr>
                                                <w:top w:val="none" w:sz="0" w:space="0" w:color="auto"/>
                                                <w:left w:val="none" w:sz="0" w:space="0" w:color="auto"/>
                                                <w:bottom w:val="none" w:sz="0" w:space="0" w:color="auto"/>
                                                <w:right w:val="none" w:sz="0" w:space="0" w:color="auto"/>
                                              </w:divBdr>
                                              <w:divsChild>
                                                <w:div w:id="3090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385509">
                              <w:marLeft w:val="0"/>
                              <w:marRight w:val="0"/>
                              <w:marTop w:val="0"/>
                              <w:marBottom w:val="0"/>
                              <w:divBdr>
                                <w:top w:val="none" w:sz="0" w:space="0" w:color="auto"/>
                                <w:left w:val="none" w:sz="0" w:space="0" w:color="auto"/>
                                <w:bottom w:val="none" w:sz="0" w:space="0" w:color="auto"/>
                                <w:right w:val="none" w:sz="0" w:space="0" w:color="auto"/>
                              </w:divBdr>
                              <w:divsChild>
                                <w:div w:id="843789393">
                                  <w:marLeft w:val="0"/>
                                  <w:marRight w:val="0"/>
                                  <w:marTop w:val="0"/>
                                  <w:marBottom w:val="0"/>
                                  <w:divBdr>
                                    <w:top w:val="none" w:sz="0" w:space="0" w:color="auto"/>
                                    <w:left w:val="none" w:sz="0" w:space="0" w:color="auto"/>
                                    <w:bottom w:val="none" w:sz="0" w:space="0" w:color="auto"/>
                                    <w:right w:val="none" w:sz="0" w:space="0" w:color="auto"/>
                                  </w:divBdr>
                                </w:div>
                                <w:div w:id="695496717">
                                  <w:marLeft w:val="0"/>
                                  <w:marRight w:val="0"/>
                                  <w:marTop w:val="0"/>
                                  <w:marBottom w:val="0"/>
                                  <w:divBdr>
                                    <w:top w:val="none" w:sz="0" w:space="0" w:color="auto"/>
                                    <w:left w:val="none" w:sz="0" w:space="0" w:color="auto"/>
                                    <w:bottom w:val="none" w:sz="0" w:space="0" w:color="auto"/>
                                    <w:right w:val="none" w:sz="0" w:space="0" w:color="auto"/>
                                  </w:divBdr>
                                  <w:divsChild>
                                    <w:div w:id="2046127656">
                                      <w:marLeft w:val="0"/>
                                      <w:marRight w:val="0"/>
                                      <w:marTop w:val="0"/>
                                      <w:marBottom w:val="0"/>
                                      <w:divBdr>
                                        <w:top w:val="none" w:sz="0" w:space="0" w:color="auto"/>
                                        <w:left w:val="none" w:sz="0" w:space="0" w:color="auto"/>
                                        <w:bottom w:val="none" w:sz="0" w:space="0" w:color="auto"/>
                                        <w:right w:val="none" w:sz="0" w:space="0" w:color="auto"/>
                                      </w:divBdr>
                                      <w:divsChild>
                                        <w:div w:id="1424840081">
                                          <w:marLeft w:val="0"/>
                                          <w:marRight w:val="0"/>
                                          <w:marTop w:val="0"/>
                                          <w:marBottom w:val="0"/>
                                          <w:divBdr>
                                            <w:top w:val="none" w:sz="0" w:space="0" w:color="auto"/>
                                            <w:left w:val="none" w:sz="0" w:space="0" w:color="auto"/>
                                            <w:bottom w:val="none" w:sz="0" w:space="0" w:color="auto"/>
                                            <w:right w:val="none" w:sz="0" w:space="0" w:color="auto"/>
                                          </w:divBdr>
                                          <w:divsChild>
                                            <w:div w:id="847135914">
                                              <w:marLeft w:val="0"/>
                                              <w:marRight w:val="0"/>
                                              <w:marTop w:val="0"/>
                                              <w:marBottom w:val="0"/>
                                              <w:divBdr>
                                                <w:top w:val="none" w:sz="0" w:space="0" w:color="auto"/>
                                                <w:left w:val="none" w:sz="0" w:space="0" w:color="auto"/>
                                                <w:bottom w:val="none" w:sz="0" w:space="0" w:color="auto"/>
                                                <w:right w:val="none" w:sz="0" w:space="0" w:color="auto"/>
                                              </w:divBdr>
                                              <w:divsChild>
                                                <w:div w:id="1164591807">
                                                  <w:marLeft w:val="0"/>
                                                  <w:marRight w:val="0"/>
                                                  <w:marTop w:val="0"/>
                                                  <w:marBottom w:val="0"/>
                                                  <w:divBdr>
                                                    <w:top w:val="none" w:sz="0" w:space="0" w:color="auto"/>
                                                    <w:left w:val="none" w:sz="0" w:space="0" w:color="auto"/>
                                                    <w:bottom w:val="none" w:sz="0" w:space="0" w:color="auto"/>
                                                    <w:right w:val="none" w:sz="0" w:space="0" w:color="auto"/>
                                                  </w:divBdr>
                                                  <w:divsChild>
                                                    <w:div w:id="59421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4820">
                                          <w:marLeft w:val="0"/>
                                          <w:marRight w:val="0"/>
                                          <w:marTop w:val="0"/>
                                          <w:marBottom w:val="0"/>
                                          <w:divBdr>
                                            <w:top w:val="none" w:sz="0" w:space="0" w:color="auto"/>
                                            <w:left w:val="none" w:sz="0" w:space="0" w:color="auto"/>
                                            <w:bottom w:val="none" w:sz="0" w:space="0" w:color="auto"/>
                                            <w:right w:val="none" w:sz="0" w:space="0" w:color="auto"/>
                                          </w:divBdr>
                                          <w:divsChild>
                                            <w:div w:id="1564637937">
                                              <w:marLeft w:val="0"/>
                                              <w:marRight w:val="0"/>
                                              <w:marTop w:val="0"/>
                                              <w:marBottom w:val="0"/>
                                              <w:divBdr>
                                                <w:top w:val="none" w:sz="0" w:space="0" w:color="auto"/>
                                                <w:left w:val="none" w:sz="0" w:space="0" w:color="auto"/>
                                                <w:bottom w:val="none" w:sz="0" w:space="0" w:color="auto"/>
                                                <w:right w:val="none" w:sz="0" w:space="0" w:color="auto"/>
                                              </w:divBdr>
                                              <w:divsChild>
                                                <w:div w:id="1276597196">
                                                  <w:marLeft w:val="0"/>
                                                  <w:marRight w:val="0"/>
                                                  <w:marTop w:val="0"/>
                                                  <w:marBottom w:val="0"/>
                                                  <w:divBdr>
                                                    <w:top w:val="none" w:sz="0" w:space="0" w:color="auto"/>
                                                    <w:left w:val="none" w:sz="0" w:space="0" w:color="auto"/>
                                                    <w:bottom w:val="none" w:sz="0" w:space="0" w:color="auto"/>
                                                    <w:right w:val="none" w:sz="0" w:space="0" w:color="auto"/>
                                                  </w:divBdr>
                                                </w:div>
                                              </w:divsChild>
                                            </w:div>
                                            <w:div w:id="2136243463">
                                              <w:marLeft w:val="0"/>
                                              <w:marRight w:val="0"/>
                                              <w:marTop w:val="0"/>
                                              <w:marBottom w:val="0"/>
                                              <w:divBdr>
                                                <w:top w:val="none" w:sz="0" w:space="0" w:color="auto"/>
                                                <w:left w:val="none" w:sz="0" w:space="0" w:color="auto"/>
                                                <w:bottom w:val="none" w:sz="0" w:space="0" w:color="auto"/>
                                                <w:right w:val="none" w:sz="0" w:space="0" w:color="auto"/>
                                              </w:divBdr>
                                              <w:divsChild>
                                                <w:div w:id="35592430">
                                                  <w:marLeft w:val="0"/>
                                                  <w:marRight w:val="0"/>
                                                  <w:marTop w:val="0"/>
                                                  <w:marBottom w:val="0"/>
                                                  <w:divBdr>
                                                    <w:top w:val="none" w:sz="0" w:space="0" w:color="auto"/>
                                                    <w:left w:val="none" w:sz="0" w:space="0" w:color="auto"/>
                                                    <w:bottom w:val="none" w:sz="0" w:space="0" w:color="auto"/>
                                                    <w:right w:val="none" w:sz="0" w:space="0" w:color="auto"/>
                                                  </w:divBdr>
                                                  <w:divsChild>
                                                    <w:div w:id="1741713120">
                                                      <w:marLeft w:val="0"/>
                                                      <w:marRight w:val="0"/>
                                                      <w:marTop w:val="0"/>
                                                      <w:marBottom w:val="0"/>
                                                      <w:divBdr>
                                                        <w:top w:val="none" w:sz="0" w:space="0" w:color="auto"/>
                                                        <w:left w:val="none" w:sz="0" w:space="0" w:color="auto"/>
                                                        <w:bottom w:val="none" w:sz="0" w:space="0" w:color="auto"/>
                                                        <w:right w:val="none" w:sz="0" w:space="0" w:color="auto"/>
                                                      </w:divBdr>
                                                      <w:divsChild>
                                                        <w:div w:id="325287221">
                                                          <w:marLeft w:val="0"/>
                                                          <w:marRight w:val="0"/>
                                                          <w:marTop w:val="0"/>
                                                          <w:marBottom w:val="0"/>
                                                          <w:divBdr>
                                                            <w:top w:val="none" w:sz="0" w:space="0" w:color="auto"/>
                                                            <w:left w:val="none" w:sz="0" w:space="0" w:color="auto"/>
                                                            <w:bottom w:val="none" w:sz="0" w:space="0" w:color="auto"/>
                                                            <w:right w:val="none" w:sz="0" w:space="0" w:color="auto"/>
                                                          </w:divBdr>
                                                        </w:div>
                                                        <w:div w:id="255864491">
                                                          <w:marLeft w:val="0"/>
                                                          <w:marRight w:val="0"/>
                                                          <w:marTop w:val="0"/>
                                                          <w:marBottom w:val="0"/>
                                                          <w:divBdr>
                                                            <w:top w:val="none" w:sz="0" w:space="0" w:color="auto"/>
                                                            <w:left w:val="none" w:sz="0" w:space="0" w:color="auto"/>
                                                            <w:bottom w:val="none" w:sz="0" w:space="0" w:color="auto"/>
                                                            <w:right w:val="none" w:sz="0" w:space="0" w:color="auto"/>
                                                          </w:divBdr>
                                                        </w:div>
                                                      </w:divsChild>
                                                    </w:div>
                                                    <w:div w:id="784276192">
                                                      <w:marLeft w:val="0"/>
                                                      <w:marRight w:val="0"/>
                                                      <w:marTop w:val="0"/>
                                                      <w:marBottom w:val="0"/>
                                                      <w:divBdr>
                                                        <w:top w:val="none" w:sz="0" w:space="0" w:color="auto"/>
                                                        <w:left w:val="none" w:sz="0" w:space="0" w:color="auto"/>
                                                        <w:bottom w:val="none" w:sz="0" w:space="0" w:color="auto"/>
                                                        <w:right w:val="none" w:sz="0" w:space="0" w:color="auto"/>
                                                      </w:divBdr>
                                                      <w:divsChild>
                                                        <w:div w:id="877669623">
                                                          <w:marLeft w:val="0"/>
                                                          <w:marRight w:val="0"/>
                                                          <w:marTop w:val="0"/>
                                                          <w:marBottom w:val="0"/>
                                                          <w:divBdr>
                                                            <w:top w:val="none" w:sz="0" w:space="0" w:color="auto"/>
                                                            <w:left w:val="none" w:sz="0" w:space="0" w:color="auto"/>
                                                            <w:bottom w:val="none" w:sz="0" w:space="0" w:color="auto"/>
                                                            <w:right w:val="none" w:sz="0" w:space="0" w:color="auto"/>
                                                          </w:divBdr>
                                                        </w:div>
                                                        <w:div w:id="421949638">
                                                          <w:marLeft w:val="0"/>
                                                          <w:marRight w:val="0"/>
                                                          <w:marTop w:val="0"/>
                                                          <w:marBottom w:val="0"/>
                                                          <w:divBdr>
                                                            <w:top w:val="none" w:sz="0" w:space="0" w:color="auto"/>
                                                            <w:left w:val="none" w:sz="0" w:space="0" w:color="auto"/>
                                                            <w:bottom w:val="none" w:sz="0" w:space="0" w:color="auto"/>
                                                            <w:right w:val="none" w:sz="0" w:space="0" w:color="auto"/>
                                                          </w:divBdr>
                                                        </w:div>
                                                        <w:div w:id="2017152221">
                                                          <w:marLeft w:val="0"/>
                                                          <w:marRight w:val="0"/>
                                                          <w:marTop w:val="0"/>
                                                          <w:marBottom w:val="0"/>
                                                          <w:divBdr>
                                                            <w:top w:val="none" w:sz="0" w:space="0" w:color="auto"/>
                                                            <w:left w:val="none" w:sz="0" w:space="0" w:color="auto"/>
                                                            <w:bottom w:val="none" w:sz="0" w:space="0" w:color="auto"/>
                                                            <w:right w:val="none" w:sz="0" w:space="0" w:color="auto"/>
                                                          </w:divBdr>
                                                        </w:div>
                                                        <w:div w:id="1227642769">
                                                          <w:marLeft w:val="0"/>
                                                          <w:marRight w:val="0"/>
                                                          <w:marTop w:val="0"/>
                                                          <w:marBottom w:val="0"/>
                                                          <w:divBdr>
                                                            <w:top w:val="none" w:sz="0" w:space="0" w:color="auto"/>
                                                            <w:left w:val="none" w:sz="0" w:space="0" w:color="auto"/>
                                                            <w:bottom w:val="none" w:sz="0" w:space="0" w:color="auto"/>
                                                            <w:right w:val="none" w:sz="0" w:space="0" w:color="auto"/>
                                                          </w:divBdr>
                                                        </w:div>
                                                        <w:div w:id="185495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108700">
                                              <w:marLeft w:val="0"/>
                                              <w:marRight w:val="0"/>
                                              <w:marTop w:val="0"/>
                                              <w:marBottom w:val="0"/>
                                              <w:divBdr>
                                                <w:top w:val="none" w:sz="0" w:space="0" w:color="auto"/>
                                                <w:left w:val="none" w:sz="0" w:space="0" w:color="auto"/>
                                                <w:bottom w:val="none" w:sz="0" w:space="0" w:color="auto"/>
                                                <w:right w:val="none" w:sz="0" w:space="0" w:color="auto"/>
                                              </w:divBdr>
                                              <w:divsChild>
                                                <w:div w:id="1914390310">
                                                  <w:marLeft w:val="0"/>
                                                  <w:marRight w:val="0"/>
                                                  <w:marTop w:val="0"/>
                                                  <w:marBottom w:val="0"/>
                                                  <w:divBdr>
                                                    <w:top w:val="none" w:sz="0" w:space="0" w:color="auto"/>
                                                    <w:left w:val="none" w:sz="0" w:space="0" w:color="auto"/>
                                                    <w:bottom w:val="none" w:sz="0" w:space="0" w:color="auto"/>
                                                    <w:right w:val="none" w:sz="0" w:space="0" w:color="auto"/>
                                                  </w:divBdr>
                                                  <w:divsChild>
                                                    <w:div w:id="467937250">
                                                      <w:marLeft w:val="0"/>
                                                      <w:marRight w:val="0"/>
                                                      <w:marTop w:val="0"/>
                                                      <w:marBottom w:val="45"/>
                                                      <w:divBdr>
                                                        <w:top w:val="none" w:sz="0" w:space="0" w:color="auto"/>
                                                        <w:left w:val="none" w:sz="0" w:space="0" w:color="auto"/>
                                                        <w:bottom w:val="none" w:sz="0" w:space="0" w:color="auto"/>
                                                        <w:right w:val="none" w:sz="0" w:space="0" w:color="auto"/>
                                                      </w:divBdr>
                                                    </w:div>
                                                    <w:div w:id="56125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5275">
                                              <w:marLeft w:val="0"/>
                                              <w:marRight w:val="0"/>
                                              <w:marTop w:val="0"/>
                                              <w:marBottom w:val="0"/>
                                              <w:divBdr>
                                                <w:top w:val="none" w:sz="0" w:space="0" w:color="auto"/>
                                                <w:left w:val="none" w:sz="0" w:space="0" w:color="auto"/>
                                                <w:bottom w:val="none" w:sz="0" w:space="0" w:color="auto"/>
                                                <w:right w:val="none" w:sz="0" w:space="0" w:color="auto"/>
                                              </w:divBdr>
                                              <w:divsChild>
                                                <w:div w:id="168258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704551">
                              <w:marLeft w:val="0"/>
                              <w:marRight w:val="0"/>
                              <w:marTop w:val="0"/>
                              <w:marBottom w:val="0"/>
                              <w:divBdr>
                                <w:top w:val="none" w:sz="0" w:space="0" w:color="auto"/>
                                <w:left w:val="none" w:sz="0" w:space="0" w:color="auto"/>
                                <w:bottom w:val="none" w:sz="0" w:space="0" w:color="auto"/>
                                <w:right w:val="none" w:sz="0" w:space="0" w:color="auto"/>
                              </w:divBdr>
                              <w:divsChild>
                                <w:div w:id="1146974548">
                                  <w:marLeft w:val="0"/>
                                  <w:marRight w:val="0"/>
                                  <w:marTop w:val="0"/>
                                  <w:marBottom w:val="0"/>
                                  <w:divBdr>
                                    <w:top w:val="none" w:sz="0" w:space="0" w:color="auto"/>
                                    <w:left w:val="none" w:sz="0" w:space="0" w:color="auto"/>
                                    <w:bottom w:val="none" w:sz="0" w:space="0" w:color="auto"/>
                                    <w:right w:val="none" w:sz="0" w:space="0" w:color="auto"/>
                                  </w:divBdr>
                                </w:div>
                                <w:div w:id="1816599433">
                                  <w:marLeft w:val="0"/>
                                  <w:marRight w:val="0"/>
                                  <w:marTop w:val="0"/>
                                  <w:marBottom w:val="0"/>
                                  <w:divBdr>
                                    <w:top w:val="none" w:sz="0" w:space="0" w:color="auto"/>
                                    <w:left w:val="none" w:sz="0" w:space="0" w:color="auto"/>
                                    <w:bottom w:val="none" w:sz="0" w:space="0" w:color="auto"/>
                                    <w:right w:val="none" w:sz="0" w:space="0" w:color="auto"/>
                                  </w:divBdr>
                                  <w:divsChild>
                                    <w:div w:id="1106198288">
                                      <w:marLeft w:val="0"/>
                                      <w:marRight w:val="0"/>
                                      <w:marTop w:val="0"/>
                                      <w:marBottom w:val="0"/>
                                      <w:divBdr>
                                        <w:top w:val="none" w:sz="0" w:space="0" w:color="auto"/>
                                        <w:left w:val="none" w:sz="0" w:space="0" w:color="auto"/>
                                        <w:bottom w:val="none" w:sz="0" w:space="0" w:color="auto"/>
                                        <w:right w:val="none" w:sz="0" w:space="0" w:color="auto"/>
                                      </w:divBdr>
                                      <w:divsChild>
                                        <w:div w:id="1467502171">
                                          <w:marLeft w:val="0"/>
                                          <w:marRight w:val="0"/>
                                          <w:marTop w:val="0"/>
                                          <w:marBottom w:val="0"/>
                                          <w:divBdr>
                                            <w:top w:val="none" w:sz="0" w:space="0" w:color="auto"/>
                                            <w:left w:val="none" w:sz="0" w:space="0" w:color="auto"/>
                                            <w:bottom w:val="none" w:sz="0" w:space="0" w:color="auto"/>
                                            <w:right w:val="none" w:sz="0" w:space="0" w:color="auto"/>
                                          </w:divBdr>
                                          <w:divsChild>
                                            <w:div w:id="714038261">
                                              <w:marLeft w:val="0"/>
                                              <w:marRight w:val="0"/>
                                              <w:marTop w:val="0"/>
                                              <w:marBottom w:val="0"/>
                                              <w:divBdr>
                                                <w:top w:val="none" w:sz="0" w:space="0" w:color="auto"/>
                                                <w:left w:val="none" w:sz="0" w:space="0" w:color="auto"/>
                                                <w:bottom w:val="none" w:sz="0" w:space="0" w:color="auto"/>
                                                <w:right w:val="none" w:sz="0" w:space="0" w:color="auto"/>
                                              </w:divBdr>
                                              <w:divsChild>
                                                <w:div w:id="1354065681">
                                                  <w:marLeft w:val="0"/>
                                                  <w:marRight w:val="0"/>
                                                  <w:marTop w:val="0"/>
                                                  <w:marBottom w:val="0"/>
                                                  <w:divBdr>
                                                    <w:top w:val="none" w:sz="0" w:space="0" w:color="auto"/>
                                                    <w:left w:val="none" w:sz="0" w:space="0" w:color="auto"/>
                                                    <w:bottom w:val="none" w:sz="0" w:space="0" w:color="auto"/>
                                                    <w:right w:val="none" w:sz="0" w:space="0" w:color="auto"/>
                                                  </w:divBdr>
                                                  <w:divsChild>
                                                    <w:div w:id="15849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04867">
                                          <w:marLeft w:val="0"/>
                                          <w:marRight w:val="0"/>
                                          <w:marTop w:val="0"/>
                                          <w:marBottom w:val="0"/>
                                          <w:divBdr>
                                            <w:top w:val="none" w:sz="0" w:space="0" w:color="auto"/>
                                            <w:left w:val="none" w:sz="0" w:space="0" w:color="auto"/>
                                            <w:bottom w:val="none" w:sz="0" w:space="0" w:color="auto"/>
                                            <w:right w:val="none" w:sz="0" w:space="0" w:color="auto"/>
                                          </w:divBdr>
                                          <w:divsChild>
                                            <w:div w:id="103354648">
                                              <w:marLeft w:val="0"/>
                                              <w:marRight w:val="0"/>
                                              <w:marTop w:val="0"/>
                                              <w:marBottom w:val="0"/>
                                              <w:divBdr>
                                                <w:top w:val="none" w:sz="0" w:space="0" w:color="auto"/>
                                                <w:left w:val="none" w:sz="0" w:space="0" w:color="auto"/>
                                                <w:bottom w:val="none" w:sz="0" w:space="0" w:color="auto"/>
                                                <w:right w:val="none" w:sz="0" w:space="0" w:color="auto"/>
                                              </w:divBdr>
                                              <w:divsChild>
                                                <w:div w:id="201333258">
                                                  <w:marLeft w:val="0"/>
                                                  <w:marRight w:val="0"/>
                                                  <w:marTop w:val="0"/>
                                                  <w:marBottom w:val="0"/>
                                                  <w:divBdr>
                                                    <w:top w:val="none" w:sz="0" w:space="0" w:color="auto"/>
                                                    <w:left w:val="none" w:sz="0" w:space="0" w:color="auto"/>
                                                    <w:bottom w:val="none" w:sz="0" w:space="0" w:color="auto"/>
                                                    <w:right w:val="none" w:sz="0" w:space="0" w:color="auto"/>
                                                  </w:divBdr>
                                                </w:div>
                                              </w:divsChild>
                                            </w:div>
                                            <w:div w:id="1534491340">
                                              <w:marLeft w:val="0"/>
                                              <w:marRight w:val="0"/>
                                              <w:marTop w:val="0"/>
                                              <w:marBottom w:val="0"/>
                                              <w:divBdr>
                                                <w:top w:val="none" w:sz="0" w:space="0" w:color="auto"/>
                                                <w:left w:val="none" w:sz="0" w:space="0" w:color="auto"/>
                                                <w:bottom w:val="none" w:sz="0" w:space="0" w:color="auto"/>
                                                <w:right w:val="none" w:sz="0" w:space="0" w:color="auto"/>
                                              </w:divBdr>
                                              <w:divsChild>
                                                <w:div w:id="1431971114">
                                                  <w:marLeft w:val="0"/>
                                                  <w:marRight w:val="0"/>
                                                  <w:marTop w:val="0"/>
                                                  <w:marBottom w:val="0"/>
                                                  <w:divBdr>
                                                    <w:top w:val="none" w:sz="0" w:space="0" w:color="auto"/>
                                                    <w:left w:val="none" w:sz="0" w:space="0" w:color="auto"/>
                                                    <w:bottom w:val="none" w:sz="0" w:space="0" w:color="auto"/>
                                                    <w:right w:val="none" w:sz="0" w:space="0" w:color="auto"/>
                                                  </w:divBdr>
                                                  <w:divsChild>
                                                    <w:div w:id="1469592340">
                                                      <w:marLeft w:val="0"/>
                                                      <w:marRight w:val="0"/>
                                                      <w:marTop w:val="0"/>
                                                      <w:marBottom w:val="0"/>
                                                      <w:divBdr>
                                                        <w:top w:val="none" w:sz="0" w:space="0" w:color="auto"/>
                                                        <w:left w:val="none" w:sz="0" w:space="0" w:color="auto"/>
                                                        <w:bottom w:val="none" w:sz="0" w:space="0" w:color="auto"/>
                                                        <w:right w:val="none" w:sz="0" w:space="0" w:color="auto"/>
                                                      </w:divBdr>
                                                      <w:divsChild>
                                                        <w:div w:id="1506819815">
                                                          <w:marLeft w:val="0"/>
                                                          <w:marRight w:val="0"/>
                                                          <w:marTop w:val="0"/>
                                                          <w:marBottom w:val="0"/>
                                                          <w:divBdr>
                                                            <w:top w:val="none" w:sz="0" w:space="0" w:color="auto"/>
                                                            <w:left w:val="none" w:sz="0" w:space="0" w:color="auto"/>
                                                            <w:bottom w:val="none" w:sz="0" w:space="0" w:color="auto"/>
                                                            <w:right w:val="none" w:sz="0" w:space="0" w:color="auto"/>
                                                          </w:divBdr>
                                                        </w:div>
                                                        <w:div w:id="1151557971">
                                                          <w:marLeft w:val="0"/>
                                                          <w:marRight w:val="0"/>
                                                          <w:marTop w:val="0"/>
                                                          <w:marBottom w:val="0"/>
                                                          <w:divBdr>
                                                            <w:top w:val="none" w:sz="0" w:space="0" w:color="auto"/>
                                                            <w:left w:val="none" w:sz="0" w:space="0" w:color="auto"/>
                                                            <w:bottom w:val="none" w:sz="0" w:space="0" w:color="auto"/>
                                                            <w:right w:val="none" w:sz="0" w:space="0" w:color="auto"/>
                                                          </w:divBdr>
                                                        </w:div>
                                                      </w:divsChild>
                                                    </w:div>
                                                    <w:div w:id="294069513">
                                                      <w:marLeft w:val="0"/>
                                                      <w:marRight w:val="0"/>
                                                      <w:marTop w:val="0"/>
                                                      <w:marBottom w:val="0"/>
                                                      <w:divBdr>
                                                        <w:top w:val="none" w:sz="0" w:space="0" w:color="auto"/>
                                                        <w:left w:val="none" w:sz="0" w:space="0" w:color="auto"/>
                                                        <w:bottom w:val="none" w:sz="0" w:space="0" w:color="auto"/>
                                                        <w:right w:val="none" w:sz="0" w:space="0" w:color="auto"/>
                                                      </w:divBdr>
                                                      <w:divsChild>
                                                        <w:div w:id="813376446">
                                                          <w:marLeft w:val="0"/>
                                                          <w:marRight w:val="0"/>
                                                          <w:marTop w:val="0"/>
                                                          <w:marBottom w:val="0"/>
                                                          <w:divBdr>
                                                            <w:top w:val="none" w:sz="0" w:space="0" w:color="auto"/>
                                                            <w:left w:val="none" w:sz="0" w:space="0" w:color="auto"/>
                                                            <w:bottom w:val="none" w:sz="0" w:space="0" w:color="auto"/>
                                                            <w:right w:val="none" w:sz="0" w:space="0" w:color="auto"/>
                                                          </w:divBdr>
                                                        </w:div>
                                                        <w:div w:id="1120536027">
                                                          <w:marLeft w:val="0"/>
                                                          <w:marRight w:val="0"/>
                                                          <w:marTop w:val="0"/>
                                                          <w:marBottom w:val="0"/>
                                                          <w:divBdr>
                                                            <w:top w:val="none" w:sz="0" w:space="0" w:color="auto"/>
                                                            <w:left w:val="none" w:sz="0" w:space="0" w:color="auto"/>
                                                            <w:bottom w:val="none" w:sz="0" w:space="0" w:color="auto"/>
                                                            <w:right w:val="none" w:sz="0" w:space="0" w:color="auto"/>
                                                          </w:divBdr>
                                                        </w:div>
                                                        <w:div w:id="789252095">
                                                          <w:marLeft w:val="0"/>
                                                          <w:marRight w:val="0"/>
                                                          <w:marTop w:val="0"/>
                                                          <w:marBottom w:val="0"/>
                                                          <w:divBdr>
                                                            <w:top w:val="none" w:sz="0" w:space="0" w:color="auto"/>
                                                            <w:left w:val="none" w:sz="0" w:space="0" w:color="auto"/>
                                                            <w:bottom w:val="none" w:sz="0" w:space="0" w:color="auto"/>
                                                            <w:right w:val="none" w:sz="0" w:space="0" w:color="auto"/>
                                                          </w:divBdr>
                                                        </w:div>
                                                        <w:div w:id="1160653320">
                                                          <w:marLeft w:val="0"/>
                                                          <w:marRight w:val="0"/>
                                                          <w:marTop w:val="0"/>
                                                          <w:marBottom w:val="0"/>
                                                          <w:divBdr>
                                                            <w:top w:val="none" w:sz="0" w:space="0" w:color="auto"/>
                                                            <w:left w:val="none" w:sz="0" w:space="0" w:color="auto"/>
                                                            <w:bottom w:val="none" w:sz="0" w:space="0" w:color="auto"/>
                                                            <w:right w:val="none" w:sz="0" w:space="0" w:color="auto"/>
                                                          </w:divBdr>
                                                        </w:div>
                                                        <w:div w:id="3583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944649">
                                              <w:marLeft w:val="0"/>
                                              <w:marRight w:val="0"/>
                                              <w:marTop w:val="0"/>
                                              <w:marBottom w:val="0"/>
                                              <w:divBdr>
                                                <w:top w:val="none" w:sz="0" w:space="0" w:color="auto"/>
                                                <w:left w:val="none" w:sz="0" w:space="0" w:color="auto"/>
                                                <w:bottom w:val="none" w:sz="0" w:space="0" w:color="auto"/>
                                                <w:right w:val="none" w:sz="0" w:space="0" w:color="auto"/>
                                              </w:divBdr>
                                              <w:divsChild>
                                                <w:div w:id="2053536648">
                                                  <w:marLeft w:val="0"/>
                                                  <w:marRight w:val="0"/>
                                                  <w:marTop w:val="0"/>
                                                  <w:marBottom w:val="0"/>
                                                  <w:divBdr>
                                                    <w:top w:val="none" w:sz="0" w:space="0" w:color="auto"/>
                                                    <w:left w:val="none" w:sz="0" w:space="0" w:color="auto"/>
                                                    <w:bottom w:val="none" w:sz="0" w:space="0" w:color="auto"/>
                                                    <w:right w:val="none" w:sz="0" w:space="0" w:color="auto"/>
                                                  </w:divBdr>
                                                  <w:divsChild>
                                                    <w:div w:id="456065134">
                                                      <w:marLeft w:val="0"/>
                                                      <w:marRight w:val="0"/>
                                                      <w:marTop w:val="0"/>
                                                      <w:marBottom w:val="45"/>
                                                      <w:divBdr>
                                                        <w:top w:val="none" w:sz="0" w:space="0" w:color="auto"/>
                                                        <w:left w:val="none" w:sz="0" w:space="0" w:color="auto"/>
                                                        <w:bottom w:val="none" w:sz="0" w:space="0" w:color="auto"/>
                                                        <w:right w:val="none" w:sz="0" w:space="0" w:color="auto"/>
                                                      </w:divBdr>
                                                    </w:div>
                                                    <w:div w:id="34710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91478">
                                              <w:marLeft w:val="0"/>
                                              <w:marRight w:val="0"/>
                                              <w:marTop w:val="0"/>
                                              <w:marBottom w:val="0"/>
                                              <w:divBdr>
                                                <w:top w:val="none" w:sz="0" w:space="0" w:color="auto"/>
                                                <w:left w:val="none" w:sz="0" w:space="0" w:color="auto"/>
                                                <w:bottom w:val="none" w:sz="0" w:space="0" w:color="auto"/>
                                                <w:right w:val="none" w:sz="0" w:space="0" w:color="auto"/>
                                              </w:divBdr>
                                              <w:divsChild>
                                                <w:div w:id="172209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370026">
                      <w:marLeft w:val="0"/>
                      <w:marRight w:val="0"/>
                      <w:marTop w:val="0"/>
                      <w:marBottom w:val="0"/>
                      <w:divBdr>
                        <w:top w:val="none" w:sz="0" w:space="0" w:color="auto"/>
                        <w:left w:val="none" w:sz="0" w:space="0" w:color="auto"/>
                        <w:bottom w:val="none" w:sz="0" w:space="0" w:color="auto"/>
                        <w:right w:val="none" w:sz="0" w:space="0" w:color="auto"/>
                      </w:divBdr>
                      <w:divsChild>
                        <w:div w:id="810367373">
                          <w:marLeft w:val="0"/>
                          <w:marRight w:val="0"/>
                          <w:marTop w:val="0"/>
                          <w:marBottom w:val="0"/>
                          <w:divBdr>
                            <w:top w:val="none" w:sz="0" w:space="0" w:color="auto"/>
                            <w:left w:val="none" w:sz="0" w:space="0" w:color="auto"/>
                            <w:bottom w:val="none" w:sz="0" w:space="0" w:color="auto"/>
                            <w:right w:val="none" w:sz="0" w:space="0" w:color="auto"/>
                          </w:divBdr>
                          <w:divsChild>
                            <w:div w:id="190925855">
                              <w:marLeft w:val="0"/>
                              <w:marRight w:val="0"/>
                              <w:marTop w:val="0"/>
                              <w:marBottom w:val="0"/>
                              <w:divBdr>
                                <w:top w:val="none" w:sz="0" w:space="0" w:color="auto"/>
                                <w:left w:val="none" w:sz="0" w:space="0" w:color="auto"/>
                                <w:bottom w:val="none" w:sz="0" w:space="0" w:color="auto"/>
                                <w:right w:val="none" w:sz="0" w:space="0" w:color="auto"/>
                              </w:divBdr>
                              <w:divsChild>
                                <w:div w:id="1121605061">
                                  <w:marLeft w:val="0"/>
                                  <w:marRight w:val="0"/>
                                  <w:marTop w:val="0"/>
                                  <w:marBottom w:val="0"/>
                                  <w:divBdr>
                                    <w:top w:val="none" w:sz="0" w:space="0" w:color="auto"/>
                                    <w:left w:val="none" w:sz="0" w:space="0" w:color="auto"/>
                                    <w:bottom w:val="none" w:sz="0" w:space="0" w:color="auto"/>
                                    <w:right w:val="none" w:sz="0" w:space="0" w:color="auto"/>
                                  </w:divBdr>
                                  <w:divsChild>
                                    <w:div w:id="2048139144">
                                      <w:marLeft w:val="0"/>
                                      <w:marRight w:val="0"/>
                                      <w:marTop w:val="0"/>
                                      <w:marBottom w:val="0"/>
                                      <w:divBdr>
                                        <w:top w:val="none" w:sz="0" w:space="0" w:color="auto"/>
                                        <w:left w:val="none" w:sz="0" w:space="0" w:color="auto"/>
                                        <w:bottom w:val="none" w:sz="0" w:space="0" w:color="auto"/>
                                        <w:right w:val="none" w:sz="0" w:space="0" w:color="auto"/>
                                      </w:divBdr>
                                      <w:divsChild>
                                        <w:div w:id="204251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81409">
                              <w:marLeft w:val="0"/>
                              <w:marRight w:val="0"/>
                              <w:marTop w:val="0"/>
                              <w:marBottom w:val="0"/>
                              <w:divBdr>
                                <w:top w:val="none" w:sz="0" w:space="0" w:color="auto"/>
                                <w:left w:val="none" w:sz="0" w:space="0" w:color="auto"/>
                                <w:bottom w:val="none" w:sz="0" w:space="0" w:color="auto"/>
                                <w:right w:val="none" w:sz="0" w:space="0" w:color="auto"/>
                              </w:divBdr>
                              <w:divsChild>
                                <w:div w:id="2097826106">
                                  <w:marLeft w:val="0"/>
                                  <w:marRight w:val="0"/>
                                  <w:marTop w:val="0"/>
                                  <w:marBottom w:val="0"/>
                                  <w:divBdr>
                                    <w:top w:val="none" w:sz="0" w:space="0" w:color="auto"/>
                                    <w:left w:val="none" w:sz="0" w:space="0" w:color="auto"/>
                                    <w:bottom w:val="none" w:sz="0" w:space="0" w:color="auto"/>
                                    <w:right w:val="none" w:sz="0" w:space="0" w:color="auto"/>
                                  </w:divBdr>
                                  <w:divsChild>
                                    <w:div w:id="1396510501">
                                      <w:marLeft w:val="0"/>
                                      <w:marRight w:val="0"/>
                                      <w:marTop w:val="0"/>
                                      <w:marBottom w:val="0"/>
                                      <w:divBdr>
                                        <w:top w:val="none" w:sz="0" w:space="0" w:color="auto"/>
                                        <w:left w:val="none" w:sz="0" w:space="0" w:color="auto"/>
                                        <w:bottom w:val="none" w:sz="0" w:space="0" w:color="auto"/>
                                        <w:right w:val="none" w:sz="0" w:space="0" w:color="auto"/>
                                      </w:divBdr>
                                    </w:div>
                                  </w:divsChild>
                                </w:div>
                                <w:div w:id="2108302787">
                                  <w:marLeft w:val="0"/>
                                  <w:marRight w:val="0"/>
                                  <w:marTop w:val="0"/>
                                  <w:marBottom w:val="0"/>
                                  <w:divBdr>
                                    <w:top w:val="none" w:sz="0" w:space="0" w:color="auto"/>
                                    <w:left w:val="none" w:sz="0" w:space="0" w:color="auto"/>
                                    <w:bottom w:val="none" w:sz="0" w:space="0" w:color="auto"/>
                                    <w:right w:val="none" w:sz="0" w:space="0" w:color="auto"/>
                                  </w:divBdr>
                                  <w:divsChild>
                                    <w:div w:id="1390574410">
                                      <w:marLeft w:val="0"/>
                                      <w:marRight w:val="0"/>
                                      <w:marTop w:val="0"/>
                                      <w:marBottom w:val="0"/>
                                      <w:divBdr>
                                        <w:top w:val="none" w:sz="0" w:space="0" w:color="auto"/>
                                        <w:left w:val="none" w:sz="0" w:space="0" w:color="auto"/>
                                        <w:bottom w:val="none" w:sz="0" w:space="0" w:color="auto"/>
                                        <w:right w:val="none" w:sz="0" w:space="0" w:color="auto"/>
                                      </w:divBdr>
                                      <w:divsChild>
                                        <w:div w:id="978459941">
                                          <w:marLeft w:val="0"/>
                                          <w:marRight w:val="0"/>
                                          <w:marTop w:val="0"/>
                                          <w:marBottom w:val="0"/>
                                          <w:divBdr>
                                            <w:top w:val="none" w:sz="0" w:space="0" w:color="auto"/>
                                            <w:left w:val="none" w:sz="0" w:space="0" w:color="auto"/>
                                            <w:bottom w:val="none" w:sz="0" w:space="0" w:color="auto"/>
                                            <w:right w:val="none" w:sz="0" w:space="0" w:color="auto"/>
                                          </w:divBdr>
                                          <w:divsChild>
                                            <w:div w:id="1608004455">
                                              <w:marLeft w:val="0"/>
                                              <w:marRight w:val="0"/>
                                              <w:marTop w:val="0"/>
                                              <w:marBottom w:val="0"/>
                                              <w:divBdr>
                                                <w:top w:val="none" w:sz="0" w:space="0" w:color="auto"/>
                                                <w:left w:val="none" w:sz="0" w:space="0" w:color="auto"/>
                                                <w:bottom w:val="none" w:sz="0" w:space="0" w:color="auto"/>
                                                <w:right w:val="none" w:sz="0" w:space="0" w:color="auto"/>
                                              </w:divBdr>
                                            </w:div>
                                            <w:div w:id="529417985">
                                              <w:marLeft w:val="0"/>
                                              <w:marRight w:val="0"/>
                                              <w:marTop w:val="0"/>
                                              <w:marBottom w:val="0"/>
                                              <w:divBdr>
                                                <w:top w:val="none" w:sz="0" w:space="0" w:color="auto"/>
                                                <w:left w:val="none" w:sz="0" w:space="0" w:color="auto"/>
                                                <w:bottom w:val="none" w:sz="0" w:space="0" w:color="auto"/>
                                                <w:right w:val="none" w:sz="0" w:space="0" w:color="auto"/>
                                              </w:divBdr>
                                            </w:div>
                                            <w:div w:id="480192148">
                                              <w:marLeft w:val="0"/>
                                              <w:marRight w:val="0"/>
                                              <w:marTop w:val="0"/>
                                              <w:marBottom w:val="0"/>
                                              <w:divBdr>
                                                <w:top w:val="none" w:sz="0" w:space="0" w:color="auto"/>
                                                <w:left w:val="none" w:sz="0" w:space="0" w:color="auto"/>
                                                <w:bottom w:val="none" w:sz="0" w:space="0" w:color="auto"/>
                                                <w:right w:val="none" w:sz="0" w:space="0" w:color="auto"/>
                                              </w:divBdr>
                                            </w:div>
                                            <w:div w:id="337078995">
                                              <w:marLeft w:val="0"/>
                                              <w:marRight w:val="0"/>
                                              <w:marTop w:val="0"/>
                                              <w:marBottom w:val="0"/>
                                              <w:divBdr>
                                                <w:top w:val="none" w:sz="0" w:space="0" w:color="auto"/>
                                                <w:left w:val="none" w:sz="0" w:space="0" w:color="auto"/>
                                                <w:bottom w:val="none" w:sz="0" w:space="0" w:color="auto"/>
                                                <w:right w:val="none" w:sz="0" w:space="0" w:color="auto"/>
                                              </w:divBdr>
                                            </w:div>
                                          </w:divsChild>
                                        </w:div>
                                        <w:div w:id="618490983">
                                          <w:marLeft w:val="0"/>
                                          <w:marRight w:val="0"/>
                                          <w:marTop w:val="0"/>
                                          <w:marBottom w:val="0"/>
                                          <w:divBdr>
                                            <w:top w:val="none" w:sz="0" w:space="0" w:color="auto"/>
                                            <w:left w:val="none" w:sz="0" w:space="0" w:color="auto"/>
                                            <w:bottom w:val="none" w:sz="0" w:space="0" w:color="auto"/>
                                            <w:right w:val="none" w:sz="0" w:space="0" w:color="auto"/>
                                          </w:divBdr>
                                          <w:divsChild>
                                            <w:div w:id="405612177">
                                              <w:marLeft w:val="0"/>
                                              <w:marRight w:val="0"/>
                                              <w:marTop w:val="0"/>
                                              <w:marBottom w:val="0"/>
                                              <w:divBdr>
                                                <w:top w:val="none" w:sz="0" w:space="0" w:color="auto"/>
                                                <w:left w:val="none" w:sz="0" w:space="0" w:color="auto"/>
                                                <w:bottom w:val="none" w:sz="0" w:space="0" w:color="auto"/>
                                                <w:right w:val="none" w:sz="0" w:space="0" w:color="auto"/>
                                              </w:divBdr>
                                            </w:div>
                                            <w:div w:id="439493406">
                                              <w:marLeft w:val="0"/>
                                              <w:marRight w:val="0"/>
                                              <w:marTop w:val="0"/>
                                              <w:marBottom w:val="0"/>
                                              <w:divBdr>
                                                <w:top w:val="none" w:sz="0" w:space="0" w:color="auto"/>
                                                <w:left w:val="none" w:sz="0" w:space="0" w:color="auto"/>
                                                <w:bottom w:val="none" w:sz="0" w:space="0" w:color="auto"/>
                                                <w:right w:val="none" w:sz="0" w:space="0" w:color="auto"/>
                                              </w:divBdr>
                                            </w:div>
                                            <w:div w:id="934051449">
                                              <w:marLeft w:val="0"/>
                                              <w:marRight w:val="0"/>
                                              <w:marTop w:val="0"/>
                                              <w:marBottom w:val="0"/>
                                              <w:divBdr>
                                                <w:top w:val="none" w:sz="0" w:space="0" w:color="auto"/>
                                                <w:left w:val="none" w:sz="0" w:space="0" w:color="auto"/>
                                                <w:bottom w:val="none" w:sz="0" w:space="0" w:color="auto"/>
                                                <w:right w:val="none" w:sz="0" w:space="0" w:color="auto"/>
                                              </w:divBdr>
                                            </w:div>
                                            <w:div w:id="132018753">
                                              <w:marLeft w:val="0"/>
                                              <w:marRight w:val="0"/>
                                              <w:marTop w:val="0"/>
                                              <w:marBottom w:val="0"/>
                                              <w:divBdr>
                                                <w:top w:val="none" w:sz="0" w:space="0" w:color="auto"/>
                                                <w:left w:val="none" w:sz="0" w:space="0" w:color="auto"/>
                                                <w:bottom w:val="none" w:sz="0" w:space="0" w:color="auto"/>
                                                <w:right w:val="none" w:sz="0" w:space="0" w:color="auto"/>
                                              </w:divBdr>
                                            </w:div>
                                            <w:div w:id="11246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22434">
                                  <w:marLeft w:val="0"/>
                                  <w:marRight w:val="0"/>
                                  <w:marTop w:val="0"/>
                                  <w:marBottom w:val="0"/>
                                  <w:divBdr>
                                    <w:top w:val="none" w:sz="0" w:space="0" w:color="auto"/>
                                    <w:left w:val="none" w:sz="0" w:space="0" w:color="auto"/>
                                    <w:bottom w:val="none" w:sz="0" w:space="0" w:color="auto"/>
                                    <w:right w:val="none" w:sz="0" w:space="0" w:color="auto"/>
                                  </w:divBdr>
                                  <w:divsChild>
                                    <w:div w:id="99191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175320">
                          <w:marLeft w:val="0"/>
                          <w:marRight w:val="0"/>
                          <w:marTop w:val="0"/>
                          <w:marBottom w:val="0"/>
                          <w:divBdr>
                            <w:top w:val="none" w:sz="0" w:space="0" w:color="auto"/>
                            <w:left w:val="none" w:sz="0" w:space="0" w:color="auto"/>
                            <w:bottom w:val="none" w:sz="0" w:space="0" w:color="auto"/>
                            <w:right w:val="none" w:sz="0" w:space="0" w:color="auto"/>
                          </w:divBdr>
                          <w:divsChild>
                            <w:div w:id="1476095387">
                              <w:marLeft w:val="0"/>
                              <w:marRight w:val="0"/>
                              <w:marTop w:val="0"/>
                              <w:marBottom w:val="0"/>
                              <w:divBdr>
                                <w:top w:val="none" w:sz="0" w:space="0" w:color="auto"/>
                                <w:left w:val="none" w:sz="0" w:space="0" w:color="auto"/>
                                <w:bottom w:val="none" w:sz="0" w:space="0" w:color="auto"/>
                                <w:right w:val="none" w:sz="0" w:space="0" w:color="auto"/>
                              </w:divBdr>
                              <w:divsChild>
                                <w:div w:id="17512850">
                                  <w:marLeft w:val="0"/>
                                  <w:marRight w:val="0"/>
                                  <w:marTop w:val="0"/>
                                  <w:marBottom w:val="0"/>
                                  <w:divBdr>
                                    <w:top w:val="none" w:sz="0" w:space="0" w:color="auto"/>
                                    <w:left w:val="none" w:sz="0" w:space="0" w:color="auto"/>
                                    <w:bottom w:val="none" w:sz="0" w:space="0" w:color="auto"/>
                                    <w:right w:val="none" w:sz="0" w:space="0" w:color="auto"/>
                                  </w:divBdr>
                                </w:div>
                                <w:div w:id="132989295">
                                  <w:marLeft w:val="0"/>
                                  <w:marRight w:val="0"/>
                                  <w:marTop w:val="0"/>
                                  <w:marBottom w:val="0"/>
                                  <w:divBdr>
                                    <w:top w:val="none" w:sz="0" w:space="0" w:color="auto"/>
                                    <w:left w:val="none" w:sz="0" w:space="0" w:color="auto"/>
                                    <w:bottom w:val="none" w:sz="0" w:space="0" w:color="auto"/>
                                    <w:right w:val="none" w:sz="0" w:space="0" w:color="auto"/>
                                  </w:divBdr>
                                  <w:divsChild>
                                    <w:div w:id="1913005008">
                                      <w:marLeft w:val="0"/>
                                      <w:marRight w:val="0"/>
                                      <w:marTop w:val="0"/>
                                      <w:marBottom w:val="0"/>
                                      <w:divBdr>
                                        <w:top w:val="none" w:sz="0" w:space="0" w:color="auto"/>
                                        <w:left w:val="none" w:sz="0" w:space="0" w:color="auto"/>
                                        <w:bottom w:val="none" w:sz="0" w:space="0" w:color="auto"/>
                                        <w:right w:val="none" w:sz="0" w:space="0" w:color="auto"/>
                                      </w:divBdr>
                                      <w:divsChild>
                                        <w:div w:id="1730418203">
                                          <w:marLeft w:val="0"/>
                                          <w:marRight w:val="0"/>
                                          <w:marTop w:val="0"/>
                                          <w:marBottom w:val="0"/>
                                          <w:divBdr>
                                            <w:top w:val="none" w:sz="0" w:space="0" w:color="auto"/>
                                            <w:left w:val="none" w:sz="0" w:space="0" w:color="auto"/>
                                            <w:bottom w:val="none" w:sz="0" w:space="0" w:color="auto"/>
                                            <w:right w:val="none" w:sz="0" w:space="0" w:color="auto"/>
                                          </w:divBdr>
                                          <w:divsChild>
                                            <w:div w:id="763185263">
                                              <w:marLeft w:val="0"/>
                                              <w:marRight w:val="0"/>
                                              <w:marTop w:val="0"/>
                                              <w:marBottom w:val="0"/>
                                              <w:divBdr>
                                                <w:top w:val="none" w:sz="0" w:space="0" w:color="auto"/>
                                                <w:left w:val="none" w:sz="0" w:space="0" w:color="auto"/>
                                                <w:bottom w:val="none" w:sz="0" w:space="0" w:color="auto"/>
                                                <w:right w:val="none" w:sz="0" w:space="0" w:color="auto"/>
                                              </w:divBdr>
                                              <w:divsChild>
                                                <w:div w:id="1243568532">
                                                  <w:marLeft w:val="0"/>
                                                  <w:marRight w:val="0"/>
                                                  <w:marTop w:val="0"/>
                                                  <w:marBottom w:val="0"/>
                                                  <w:divBdr>
                                                    <w:top w:val="none" w:sz="0" w:space="0" w:color="auto"/>
                                                    <w:left w:val="none" w:sz="0" w:space="0" w:color="auto"/>
                                                    <w:bottom w:val="none" w:sz="0" w:space="0" w:color="auto"/>
                                                    <w:right w:val="none" w:sz="0" w:space="0" w:color="auto"/>
                                                  </w:divBdr>
                                                  <w:divsChild>
                                                    <w:div w:id="110808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555753">
                                          <w:marLeft w:val="0"/>
                                          <w:marRight w:val="0"/>
                                          <w:marTop w:val="0"/>
                                          <w:marBottom w:val="0"/>
                                          <w:divBdr>
                                            <w:top w:val="none" w:sz="0" w:space="0" w:color="auto"/>
                                            <w:left w:val="none" w:sz="0" w:space="0" w:color="auto"/>
                                            <w:bottom w:val="none" w:sz="0" w:space="0" w:color="auto"/>
                                            <w:right w:val="none" w:sz="0" w:space="0" w:color="auto"/>
                                          </w:divBdr>
                                          <w:divsChild>
                                            <w:div w:id="1071201147">
                                              <w:marLeft w:val="0"/>
                                              <w:marRight w:val="0"/>
                                              <w:marTop w:val="0"/>
                                              <w:marBottom w:val="0"/>
                                              <w:divBdr>
                                                <w:top w:val="none" w:sz="0" w:space="0" w:color="auto"/>
                                                <w:left w:val="none" w:sz="0" w:space="0" w:color="auto"/>
                                                <w:bottom w:val="none" w:sz="0" w:space="0" w:color="auto"/>
                                                <w:right w:val="none" w:sz="0" w:space="0" w:color="auto"/>
                                              </w:divBdr>
                                              <w:divsChild>
                                                <w:div w:id="315573034">
                                                  <w:marLeft w:val="0"/>
                                                  <w:marRight w:val="0"/>
                                                  <w:marTop w:val="0"/>
                                                  <w:marBottom w:val="0"/>
                                                  <w:divBdr>
                                                    <w:top w:val="none" w:sz="0" w:space="0" w:color="auto"/>
                                                    <w:left w:val="none" w:sz="0" w:space="0" w:color="auto"/>
                                                    <w:bottom w:val="none" w:sz="0" w:space="0" w:color="auto"/>
                                                    <w:right w:val="none" w:sz="0" w:space="0" w:color="auto"/>
                                                  </w:divBdr>
                                                </w:div>
                                              </w:divsChild>
                                            </w:div>
                                            <w:div w:id="1463422234">
                                              <w:marLeft w:val="0"/>
                                              <w:marRight w:val="0"/>
                                              <w:marTop w:val="0"/>
                                              <w:marBottom w:val="0"/>
                                              <w:divBdr>
                                                <w:top w:val="none" w:sz="0" w:space="0" w:color="auto"/>
                                                <w:left w:val="none" w:sz="0" w:space="0" w:color="auto"/>
                                                <w:bottom w:val="none" w:sz="0" w:space="0" w:color="auto"/>
                                                <w:right w:val="none" w:sz="0" w:space="0" w:color="auto"/>
                                              </w:divBdr>
                                              <w:divsChild>
                                                <w:div w:id="457145442">
                                                  <w:marLeft w:val="0"/>
                                                  <w:marRight w:val="0"/>
                                                  <w:marTop w:val="0"/>
                                                  <w:marBottom w:val="0"/>
                                                  <w:divBdr>
                                                    <w:top w:val="none" w:sz="0" w:space="0" w:color="auto"/>
                                                    <w:left w:val="none" w:sz="0" w:space="0" w:color="auto"/>
                                                    <w:bottom w:val="none" w:sz="0" w:space="0" w:color="auto"/>
                                                    <w:right w:val="none" w:sz="0" w:space="0" w:color="auto"/>
                                                  </w:divBdr>
                                                  <w:divsChild>
                                                    <w:div w:id="1925259560">
                                                      <w:marLeft w:val="0"/>
                                                      <w:marRight w:val="0"/>
                                                      <w:marTop w:val="0"/>
                                                      <w:marBottom w:val="0"/>
                                                      <w:divBdr>
                                                        <w:top w:val="none" w:sz="0" w:space="0" w:color="auto"/>
                                                        <w:left w:val="none" w:sz="0" w:space="0" w:color="auto"/>
                                                        <w:bottom w:val="none" w:sz="0" w:space="0" w:color="auto"/>
                                                        <w:right w:val="none" w:sz="0" w:space="0" w:color="auto"/>
                                                      </w:divBdr>
                                                      <w:divsChild>
                                                        <w:div w:id="1812866147">
                                                          <w:marLeft w:val="0"/>
                                                          <w:marRight w:val="0"/>
                                                          <w:marTop w:val="0"/>
                                                          <w:marBottom w:val="0"/>
                                                          <w:divBdr>
                                                            <w:top w:val="none" w:sz="0" w:space="0" w:color="auto"/>
                                                            <w:left w:val="none" w:sz="0" w:space="0" w:color="auto"/>
                                                            <w:bottom w:val="none" w:sz="0" w:space="0" w:color="auto"/>
                                                            <w:right w:val="none" w:sz="0" w:space="0" w:color="auto"/>
                                                          </w:divBdr>
                                                        </w:div>
                                                        <w:div w:id="143933621">
                                                          <w:marLeft w:val="0"/>
                                                          <w:marRight w:val="0"/>
                                                          <w:marTop w:val="0"/>
                                                          <w:marBottom w:val="0"/>
                                                          <w:divBdr>
                                                            <w:top w:val="none" w:sz="0" w:space="0" w:color="auto"/>
                                                            <w:left w:val="none" w:sz="0" w:space="0" w:color="auto"/>
                                                            <w:bottom w:val="none" w:sz="0" w:space="0" w:color="auto"/>
                                                            <w:right w:val="none" w:sz="0" w:space="0" w:color="auto"/>
                                                          </w:divBdr>
                                                        </w:div>
                                                      </w:divsChild>
                                                    </w:div>
                                                    <w:div w:id="1374890945">
                                                      <w:marLeft w:val="0"/>
                                                      <w:marRight w:val="0"/>
                                                      <w:marTop w:val="0"/>
                                                      <w:marBottom w:val="0"/>
                                                      <w:divBdr>
                                                        <w:top w:val="none" w:sz="0" w:space="0" w:color="auto"/>
                                                        <w:left w:val="none" w:sz="0" w:space="0" w:color="auto"/>
                                                        <w:bottom w:val="none" w:sz="0" w:space="0" w:color="auto"/>
                                                        <w:right w:val="none" w:sz="0" w:space="0" w:color="auto"/>
                                                      </w:divBdr>
                                                      <w:divsChild>
                                                        <w:div w:id="44256776">
                                                          <w:marLeft w:val="0"/>
                                                          <w:marRight w:val="0"/>
                                                          <w:marTop w:val="0"/>
                                                          <w:marBottom w:val="0"/>
                                                          <w:divBdr>
                                                            <w:top w:val="none" w:sz="0" w:space="0" w:color="auto"/>
                                                            <w:left w:val="none" w:sz="0" w:space="0" w:color="auto"/>
                                                            <w:bottom w:val="none" w:sz="0" w:space="0" w:color="auto"/>
                                                            <w:right w:val="none" w:sz="0" w:space="0" w:color="auto"/>
                                                          </w:divBdr>
                                                        </w:div>
                                                        <w:div w:id="935020572">
                                                          <w:marLeft w:val="0"/>
                                                          <w:marRight w:val="0"/>
                                                          <w:marTop w:val="0"/>
                                                          <w:marBottom w:val="0"/>
                                                          <w:divBdr>
                                                            <w:top w:val="none" w:sz="0" w:space="0" w:color="auto"/>
                                                            <w:left w:val="none" w:sz="0" w:space="0" w:color="auto"/>
                                                            <w:bottom w:val="none" w:sz="0" w:space="0" w:color="auto"/>
                                                            <w:right w:val="none" w:sz="0" w:space="0" w:color="auto"/>
                                                          </w:divBdr>
                                                        </w:div>
                                                        <w:div w:id="1953243232">
                                                          <w:marLeft w:val="0"/>
                                                          <w:marRight w:val="0"/>
                                                          <w:marTop w:val="0"/>
                                                          <w:marBottom w:val="0"/>
                                                          <w:divBdr>
                                                            <w:top w:val="none" w:sz="0" w:space="0" w:color="auto"/>
                                                            <w:left w:val="none" w:sz="0" w:space="0" w:color="auto"/>
                                                            <w:bottom w:val="none" w:sz="0" w:space="0" w:color="auto"/>
                                                            <w:right w:val="none" w:sz="0" w:space="0" w:color="auto"/>
                                                          </w:divBdr>
                                                        </w:div>
                                                        <w:div w:id="60179444">
                                                          <w:marLeft w:val="0"/>
                                                          <w:marRight w:val="0"/>
                                                          <w:marTop w:val="0"/>
                                                          <w:marBottom w:val="0"/>
                                                          <w:divBdr>
                                                            <w:top w:val="none" w:sz="0" w:space="0" w:color="auto"/>
                                                            <w:left w:val="none" w:sz="0" w:space="0" w:color="auto"/>
                                                            <w:bottom w:val="none" w:sz="0" w:space="0" w:color="auto"/>
                                                            <w:right w:val="none" w:sz="0" w:space="0" w:color="auto"/>
                                                          </w:divBdr>
                                                        </w:div>
                                                        <w:div w:id="19969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54521">
                                              <w:marLeft w:val="0"/>
                                              <w:marRight w:val="0"/>
                                              <w:marTop w:val="0"/>
                                              <w:marBottom w:val="0"/>
                                              <w:divBdr>
                                                <w:top w:val="none" w:sz="0" w:space="0" w:color="auto"/>
                                                <w:left w:val="none" w:sz="0" w:space="0" w:color="auto"/>
                                                <w:bottom w:val="none" w:sz="0" w:space="0" w:color="auto"/>
                                                <w:right w:val="none" w:sz="0" w:space="0" w:color="auto"/>
                                              </w:divBdr>
                                              <w:divsChild>
                                                <w:div w:id="1506096152">
                                                  <w:marLeft w:val="0"/>
                                                  <w:marRight w:val="0"/>
                                                  <w:marTop w:val="0"/>
                                                  <w:marBottom w:val="0"/>
                                                  <w:divBdr>
                                                    <w:top w:val="none" w:sz="0" w:space="0" w:color="auto"/>
                                                    <w:left w:val="none" w:sz="0" w:space="0" w:color="auto"/>
                                                    <w:bottom w:val="none" w:sz="0" w:space="0" w:color="auto"/>
                                                    <w:right w:val="none" w:sz="0" w:space="0" w:color="auto"/>
                                                  </w:divBdr>
                                                  <w:divsChild>
                                                    <w:div w:id="760613234">
                                                      <w:marLeft w:val="0"/>
                                                      <w:marRight w:val="0"/>
                                                      <w:marTop w:val="0"/>
                                                      <w:marBottom w:val="45"/>
                                                      <w:divBdr>
                                                        <w:top w:val="none" w:sz="0" w:space="0" w:color="auto"/>
                                                        <w:left w:val="none" w:sz="0" w:space="0" w:color="auto"/>
                                                        <w:bottom w:val="none" w:sz="0" w:space="0" w:color="auto"/>
                                                        <w:right w:val="none" w:sz="0" w:space="0" w:color="auto"/>
                                                      </w:divBdr>
                                                    </w:div>
                                                    <w:div w:id="19738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7813">
                                              <w:marLeft w:val="0"/>
                                              <w:marRight w:val="0"/>
                                              <w:marTop w:val="0"/>
                                              <w:marBottom w:val="0"/>
                                              <w:divBdr>
                                                <w:top w:val="none" w:sz="0" w:space="0" w:color="auto"/>
                                                <w:left w:val="none" w:sz="0" w:space="0" w:color="auto"/>
                                                <w:bottom w:val="none" w:sz="0" w:space="0" w:color="auto"/>
                                                <w:right w:val="none" w:sz="0" w:space="0" w:color="auto"/>
                                              </w:divBdr>
                                              <w:divsChild>
                                                <w:div w:id="3585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292831">
                              <w:marLeft w:val="0"/>
                              <w:marRight w:val="0"/>
                              <w:marTop w:val="0"/>
                              <w:marBottom w:val="0"/>
                              <w:divBdr>
                                <w:top w:val="none" w:sz="0" w:space="0" w:color="auto"/>
                                <w:left w:val="none" w:sz="0" w:space="0" w:color="auto"/>
                                <w:bottom w:val="none" w:sz="0" w:space="0" w:color="auto"/>
                                <w:right w:val="none" w:sz="0" w:space="0" w:color="auto"/>
                              </w:divBdr>
                              <w:divsChild>
                                <w:div w:id="2131168304">
                                  <w:marLeft w:val="0"/>
                                  <w:marRight w:val="0"/>
                                  <w:marTop w:val="0"/>
                                  <w:marBottom w:val="0"/>
                                  <w:divBdr>
                                    <w:top w:val="none" w:sz="0" w:space="0" w:color="auto"/>
                                    <w:left w:val="none" w:sz="0" w:space="0" w:color="auto"/>
                                    <w:bottom w:val="none" w:sz="0" w:space="0" w:color="auto"/>
                                    <w:right w:val="none" w:sz="0" w:space="0" w:color="auto"/>
                                  </w:divBdr>
                                </w:div>
                                <w:div w:id="1020470736">
                                  <w:marLeft w:val="0"/>
                                  <w:marRight w:val="0"/>
                                  <w:marTop w:val="0"/>
                                  <w:marBottom w:val="0"/>
                                  <w:divBdr>
                                    <w:top w:val="none" w:sz="0" w:space="0" w:color="auto"/>
                                    <w:left w:val="none" w:sz="0" w:space="0" w:color="auto"/>
                                    <w:bottom w:val="none" w:sz="0" w:space="0" w:color="auto"/>
                                    <w:right w:val="none" w:sz="0" w:space="0" w:color="auto"/>
                                  </w:divBdr>
                                  <w:divsChild>
                                    <w:div w:id="244649973">
                                      <w:marLeft w:val="0"/>
                                      <w:marRight w:val="0"/>
                                      <w:marTop w:val="0"/>
                                      <w:marBottom w:val="0"/>
                                      <w:divBdr>
                                        <w:top w:val="none" w:sz="0" w:space="0" w:color="auto"/>
                                        <w:left w:val="none" w:sz="0" w:space="0" w:color="auto"/>
                                        <w:bottom w:val="none" w:sz="0" w:space="0" w:color="auto"/>
                                        <w:right w:val="none" w:sz="0" w:space="0" w:color="auto"/>
                                      </w:divBdr>
                                      <w:divsChild>
                                        <w:div w:id="1698116641">
                                          <w:marLeft w:val="0"/>
                                          <w:marRight w:val="0"/>
                                          <w:marTop w:val="0"/>
                                          <w:marBottom w:val="0"/>
                                          <w:divBdr>
                                            <w:top w:val="none" w:sz="0" w:space="0" w:color="auto"/>
                                            <w:left w:val="none" w:sz="0" w:space="0" w:color="auto"/>
                                            <w:bottom w:val="none" w:sz="0" w:space="0" w:color="auto"/>
                                            <w:right w:val="none" w:sz="0" w:space="0" w:color="auto"/>
                                          </w:divBdr>
                                          <w:divsChild>
                                            <w:div w:id="1417556628">
                                              <w:marLeft w:val="0"/>
                                              <w:marRight w:val="0"/>
                                              <w:marTop w:val="0"/>
                                              <w:marBottom w:val="0"/>
                                              <w:divBdr>
                                                <w:top w:val="none" w:sz="0" w:space="0" w:color="auto"/>
                                                <w:left w:val="none" w:sz="0" w:space="0" w:color="auto"/>
                                                <w:bottom w:val="none" w:sz="0" w:space="0" w:color="auto"/>
                                                <w:right w:val="none" w:sz="0" w:space="0" w:color="auto"/>
                                              </w:divBdr>
                                              <w:divsChild>
                                                <w:div w:id="580211630">
                                                  <w:marLeft w:val="0"/>
                                                  <w:marRight w:val="0"/>
                                                  <w:marTop w:val="0"/>
                                                  <w:marBottom w:val="0"/>
                                                  <w:divBdr>
                                                    <w:top w:val="none" w:sz="0" w:space="0" w:color="auto"/>
                                                    <w:left w:val="none" w:sz="0" w:space="0" w:color="auto"/>
                                                    <w:bottom w:val="none" w:sz="0" w:space="0" w:color="auto"/>
                                                    <w:right w:val="none" w:sz="0" w:space="0" w:color="auto"/>
                                                  </w:divBdr>
                                                  <w:divsChild>
                                                    <w:div w:id="23312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58914">
                                          <w:marLeft w:val="0"/>
                                          <w:marRight w:val="0"/>
                                          <w:marTop w:val="0"/>
                                          <w:marBottom w:val="0"/>
                                          <w:divBdr>
                                            <w:top w:val="none" w:sz="0" w:space="0" w:color="auto"/>
                                            <w:left w:val="none" w:sz="0" w:space="0" w:color="auto"/>
                                            <w:bottom w:val="none" w:sz="0" w:space="0" w:color="auto"/>
                                            <w:right w:val="none" w:sz="0" w:space="0" w:color="auto"/>
                                          </w:divBdr>
                                          <w:divsChild>
                                            <w:div w:id="778522362">
                                              <w:marLeft w:val="0"/>
                                              <w:marRight w:val="0"/>
                                              <w:marTop w:val="0"/>
                                              <w:marBottom w:val="0"/>
                                              <w:divBdr>
                                                <w:top w:val="none" w:sz="0" w:space="0" w:color="auto"/>
                                                <w:left w:val="none" w:sz="0" w:space="0" w:color="auto"/>
                                                <w:bottom w:val="none" w:sz="0" w:space="0" w:color="auto"/>
                                                <w:right w:val="none" w:sz="0" w:space="0" w:color="auto"/>
                                              </w:divBdr>
                                              <w:divsChild>
                                                <w:div w:id="1661301045">
                                                  <w:marLeft w:val="0"/>
                                                  <w:marRight w:val="0"/>
                                                  <w:marTop w:val="0"/>
                                                  <w:marBottom w:val="0"/>
                                                  <w:divBdr>
                                                    <w:top w:val="none" w:sz="0" w:space="0" w:color="auto"/>
                                                    <w:left w:val="none" w:sz="0" w:space="0" w:color="auto"/>
                                                    <w:bottom w:val="none" w:sz="0" w:space="0" w:color="auto"/>
                                                    <w:right w:val="none" w:sz="0" w:space="0" w:color="auto"/>
                                                  </w:divBdr>
                                                </w:div>
                                              </w:divsChild>
                                            </w:div>
                                            <w:div w:id="1403331024">
                                              <w:marLeft w:val="0"/>
                                              <w:marRight w:val="0"/>
                                              <w:marTop w:val="0"/>
                                              <w:marBottom w:val="0"/>
                                              <w:divBdr>
                                                <w:top w:val="none" w:sz="0" w:space="0" w:color="auto"/>
                                                <w:left w:val="none" w:sz="0" w:space="0" w:color="auto"/>
                                                <w:bottom w:val="none" w:sz="0" w:space="0" w:color="auto"/>
                                                <w:right w:val="none" w:sz="0" w:space="0" w:color="auto"/>
                                              </w:divBdr>
                                              <w:divsChild>
                                                <w:div w:id="6907937">
                                                  <w:marLeft w:val="0"/>
                                                  <w:marRight w:val="0"/>
                                                  <w:marTop w:val="0"/>
                                                  <w:marBottom w:val="0"/>
                                                  <w:divBdr>
                                                    <w:top w:val="none" w:sz="0" w:space="0" w:color="auto"/>
                                                    <w:left w:val="none" w:sz="0" w:space="0" w:color="auto"/>
                                                    <w:bottom w:val="none" w:sz="0" w:space="0" w:color="auto"/>
                                                    <w:right w:val="none" w:sz="0" w:space="0" w:color="auto"/>
                                                  </w:divBdr>
                                                  <w:divsChild>
                                                    <w:div w:id="2033337042">
                                                      <w:marLeft w:val="0"/>
                                                      <w:marRight w:val="0"/>
                                                      <w:marTop w:val="0"/>
                                                      <w:marBottom w:val="0"/>
                                                      <w:divBdr>
                                                        <w:top w:val="none" w:sz="0" w:space="0" w:color="auto"/>
                                                        <w:left w:val="none" w:sz="0" w:space="0" w:color="auto"/>
                                                        <w:bottom w:val="none" w:sz="0" w:space="0" w:color="auto"/>
                                                        <w:right w:val="none" w:sz="0" w:space="0" w:color="auto"/>
                                                      </w:divBdr>
                                                      <w:divsChild>
                                                        <w:div w:id="1974097135">
                                                          <w:marLeft w:val="0"/>
                                                          <w:marRight w:val="0"/>
                                                          <w:marTop w:val="0"/>
                                                          <w:marBottom w:val="0"/>
                                                          <w:divBdr>
                                                            <w:top w:val="none" w:sz="0" w:space="0" w:color="auto"/>
                                                            <w:left w:val="none" w:sz="0" w:space="0" w:color="auto"/>
                                                            <w:bottom w:val="none" w:sz="0" w:space="0" w:color="auto"/>
                                                            <w:right w:val="none" w:sz="0" w:space="0" w:color="auto"/>
                                                          </w:divBdr>
                                                        </w:div>
                                                        <w:div w:id="1817915709">
                                                          <w:marLeft w:val="0"/>
                                                          <w:marRight w:val="0"/>
                                                          <w:marTop w:val="0"/>
                                                          <w:marBottom w:val="0"/>
                                                          <w:divBdr>
                                                            <w:top w:val="none" w:sz="0" w:space="0" w:color="auto"/>
                                                            <w:left w:val="none" w:sz="0" w:space="0" w:color="auto"/>
                                                            <w:bottom w:val="none" w:sz="0" w:space="0" w:color="auto"/>
                                                            <w:right w:val="none" w:sz="0" w:space="0" w:color="auto"/>
                                                          </w:divBdr>
                                                        </w:div>
                                                      </w:divsChild>
                                                    </w:div>
                                                    <w:div w:id="1688481211">
                                                      <w:marLeft w:val="0"/>
                                                      <w:marRight w:val="0"/>
                                                      <w:marTop w:val="0"/>
                                                      <w:marBottom w:val="0"/>
                                                      <w:divBdr>
                                                        <w:top w:val="none" w:sz="0" w:space="0" w:color="auto"/>
                                                        <w:left w:val="none" w:sz="0" w:space="0" w:color="auto"/>
                                                        <w:bottom w:val="none" w:sz="0" w:space="0" w:color="auto"/>
                                                        <w:right w:val="none" w:sz="0" w:space="0" w:color="auto"/>
                                                      </w:divBdr>
                                                      <w:divsChild>
                                                        <w:div w:id="475608012">
                                                          <w:marLeft w:val="0"/>
                                                          <w:marRight w:val="0"/>
                                                          <w:marTop w:val="0"/>
                                                          <w:marBottom w:val="0"/>
                                                          <w:divBdr>
                                                            <w:top w:val="none" w:sz="0" w:space="0" w:color="auto"/>
                                                            <w:left w:val="none" w:sz="0" w:space="0" w:color="auto"/>
                                                            <w:bottom w:val="none" w:sz="0" w:space="0" w:color="auto"/>
                                                            <w:right w:val="none" w:sz="0" w:space="0" w:color="auto"/>
                                                          </w:divBdr>
                                                        </w:div>
                                                        <w:div w:id="765930346">
                                                          <w:marLeft w:val="0"/>
                                                          <w:marRight w:val="0"/>
                                                          <w:marTop w:val="0"/>
                                                          <w:marBottom w:val="0"/>
                                                          <w:divBdr>
                                                            <w:top w:val="none" w:sz="0" w:space="0" w:color="auto"/>
                                                            <w:left w:val="none" w:sz="0" w:space="0" w:color="auto"/>
                                                            <w:bottom w:val="none" w:sz="0" w:space="0" w:color="auto"/>
                                                            <w:right w:val="none" w:sz="0" w:space="0" w:color="auto"/>
                                                          </w:divBdr>
                                                        </w:div>
                                                        <w:div w:id="595095784">
                                                          <w:marLeft w:val="0"/>
                                                          <w:marRight w:val="0"/>
                                                          <w:marTop w:val="0"/>
                                                          <w:marBottom w:val="0"/>
                                                          <w:divBdr>
                                                            <w:top w:val="none" w:sz="0" w:space="0" w:color="auto"/>
                                                            <w:left w:val="none" w:sz="0" w:space="0" w:color="auto"/>
                                                            <w:bottom w:val="none" w:sz="0" w:space="0" w:color="auto"/>
                                                            <w:right w:val="none" w:sz="0" w:space="0" w:color="auto"/>
                                                          </w:divBdr>
                                                        </w:div>
                                                        <w:div w:id="733889130">
                                                          <w:marLeft w:val="0"/>
                                                          <w:marRight w:val="0"/>
                                                          <w:marTop w:val="0"/>
                                                          <w:marBottom w:val="0"/>
                                                          <w:divBdr>
                                                            <w:top w:val="none" w:sz="0" w:space="0" w:color="auto"/>
                                                            <w:left w:val="none" w:sz="0" w:space="0" w:color="auto"/>
                                                            <w:bottom w:val="none" w:sz="0" w:space="0" w:color="auto"/>
                                                            <w:right w:val="none" w:sz="0" w:space="0" w:color="auto"/>
                                                          </w:divBdr>
                                                        </w:div>
                                                        <w:div w:id="18595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525750">
                                              <w:marLeft w:val="0"/>
                                              <w:marRight w:val="0"/>
                                              <w:marTop w:val="0"/>
                                              <w:marBottom w:val="0"/>
                                              <w:divBdr>
                                                <w:top w:val="none" w:sz="0" w:space="0" w:color="auto"/>
                                                <w:left w:val="none" w:sz="0" w:space="0" w:color="auto"/>
                                                <w:bottom w:val="none" w:sz="0" w:space="0" w:color="auto"/>
                                                <w:right w:val="none" w:sz="0" w:space="0" w:color="auto"/>
                                              </w:divBdr>
                                              <w:divsChild>
                                                <w:div w:id="1544320374">
                                                  <w:marLeft w:val="0"/>
                                                  <w:marRight w:val="0"/>
                                                  <w:marTop w:val="0"/>
                                                  <w:marBottom w:val="0"/>
                                                  <w:divBdr>
                                                    <w:top w:val="none" w:sz="0" w:space="0" w:color="auto"/>
                                                    <w:left w:val="none" w:sz="0" w:space="0" w:color="auto"/>
                                                    <w:bottom w:val="none" w:sz="0" w:space="0" w:color="auto"/>
                                                    <w:right w:val="none" w:sz="0" w:space="0" w:color="auto"/>
                                                  </w:divBdr>
                                                  <w:divsChild>
                                                    <w:div w:id="666370164">
                                                      <w:marLeft w:val="0"/>
                                                      <w:marRight w:val="0"/>
                                                      <w:marTop w:val="0"/>
                                                      <w:marBottom w:val="45"/>
                                                      <w:divBdr>
                                                        <w:top w:val="none" w:sz="0" w:space="0" w:color="auto"/>
                                                        <w:left w:val="none" w:sz="0" w:space="0" w:color="auto"/>
                                                        <w:bottom w:val="none" w:sz="0" w:space="0" w:color="auto"/>
                                                        <w:right w:val="none" w:sz="0" w:space="0" w:color="auto"/>
                                                      </w:divBdr>
                                                    </w:div>
                                                    <w:div w:id="14829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4287">
                                              <w:marLeft w:val="0"/>
                                              <w:marRight w:val="0"/>
                                              <w:marTop w:val="0"/>
                                              <w:marBottom w:val="0"/>
                                              <w:divBdr>
                                                <w:top w:val="none" w:sz="0" w:space="0" w:color="auto"/>
                                                <w:left w:val="none" w:sz="0" w:space="0" w:color="auto"/>
                                                <w:bottom w:val="none" w:sz="0" w:space="0" w:color="auto"/>
                                                <w:right w:val="none" w:sz="0" w:space="0" w:color="auto"/>
                                              </w:divBdr>
                                              <w:divsChild>
                                                <w:div w:id="15586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37031">
                              <w:marLeft w:val="0"/>
                              <w:marRight w:val="0"/>
                              <w:marTop w:val="0"/>
                              <w:marBottom w:val="0"/>
                              <w:divBdr>
                                <w:top w:val="none" w:sz="0" w:space="0" w:color="auto"/>
                                <w:left w:val="none" w:sz="0" w:space="0" w:color="auto"/>
                                <w:bottom w:val="none" w:sz="0" w:space="0" w:color="auto"/>
                                <w:right w:val="none" w:sz="0" w:space="0" w:color="auto"/>
                              </w:divBdr>
                              <w:divsChild>
                                <w:div w:id="1695762511">
                                  <w:marLeft w:val="0"/>
                                  <w:marRight w:val="0"/>
                                  <w:marTop w:val="0"/>
                                  <w:marBottom w:val="0"/>
                                  <w:divBdr>
                                    <w:top w:val="none" w:sz="0" w:space="0" w:color="auto"/>
                                    <w:left w:val="none" w:sz="0" w:space="0" w:color="auto"/>
                                    <w:bottom w:val="none" w:sz="0" w:space="0" w:color="auto"/>
                                    <w:right w:val="none" w:sz="0" w:space="0" w:color="auto"/>
                                  </w:divBdr>
                                </w:div>
                                <w:div w:id="483280995">
                                  <w:marLeft w:val="0"/>
                                  <w:marRight w:val="0"/>
                                  <w:marTop w:val="0"/>
                                  <w:marBottom w:val="0"/>
                                  <w:divBdr>
                                    <w:top w:val="none" w:sz="0" w:space="0" w:color="auto"/>
                                    <w:left w:val="none" w:sz="0" w:space="0" w:color="auto"/>
                                    <w:bottom w:val="none" w:sz="0" w:space="0" w:color="auto"/>
                                    <w:right w:val="none" w:sz="0" w:space="0" w:color="auto"/>
                                  </w:divBdr>
                                  <w:divsChild>
                                    <w:div w:id="585696614">
                                      <w:marLeft w:val="0"/>
                                      <w:marRight w:val="0"/>
                                      <w:marTop w:val="0"/>
                                      <w:marBottom w:val="0"/>
                                      <w:divBdr>
                                        <w:top w:val="none" w:sz="0" w:space="0" w:color="auto"/>
                                        <w:left w:val="none" w:sz="0" w:space="0" w:color="auto"/>
                                        <w:bottom w:val="none" w:sz="0" w:space="0" w:color="auto"/>
                                        <w:right w:val="none" w:sz="0" w:space="0" w:color="auto"/>
                                      </w:divBdr>
                                      <w:divsChild>
                                        <w:div w:id="1309287202">
                                          <w:marLeft w:val="0"/>
                                          <w:marRight w:val="0"/>
                                          <w:marTop w:val="0"/>
                                          <w:marBottom w:val="0"/>
                                          <w:divBdr>
                                            <w:top w:val="none" w:sz="0" w:space="0" w:color="auto"/>
                                            <w:left w:val="none" w:sz="0" w:space="0" w:color="auto"/>
                                            <w:bottom w:val="none" w:sz="0" w:space="0" w:color="auto"/>
                                            <w:right w:val="none" w:sz="0" w:space="0" w:color="auto"/>
                                          </w:divBdr>
                                          <w:divsChild>
                                            <w:div w:id="1798377762">
                                              <w:marLeft w:val="0"/>
                                              <w:marRight w:val="0"/>
                                              <w:marTop w:val="0"/>
                                              <w:marBottom w:val="0"/>
                                              <w:divBdr>
                                                <w:top w:val="none" w:sz="0" w:space="0" w:color="auto"/>
                                                <w:left w:val="none" w:sz="0" w:space="0" w:color="auto"/>
                                                <w:bottom w:val="none" w:sz="0" w:space="0" w:color="auto"/>
                                                <w:right w:val="none" w:sz="0" w:space="0" w:color="auto"/>
                                              </w:divBdr>
                                              <w:divsChild>
                                                <w:div w:id="1708946760">
                                                  <w:marLeft w:val="0"/>
                                                  <w:marRight w:val="0"/>
                                                  <w:marTop w:val="0"/>
                                                  <w:marBottom w:val="0"/>
                                                  <w:divBdr>
                                                    <w:top w:val="none" w:sz="0" w:space="0" w:color="auto"/>
                                                    <w:left w:val="none" w:sz="0" w:space="0" w:color="auto"/>
                                                    <w:bottom w:val="none" w:sz="0" w:space="0" w:color="auto"/>
                                                    <w:right w:val="none" w:sz="0" w:space="0" w:color="auto"/>
                                                  </w:divBdr>
                                                  <w:divsChild>
                                                    <w:div w:id="58735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4451">
                                          <w:marLeft w:val="0"/>
                                          <w:marRight w:val="0"/>
                                          <w:marTop w:val="0"/>
                                          <w:marBottom w:val="0"/>
                                          <w:divBdr>
                                            <w:top w:val="none" w:sz="0" w:space="0" w:color="auto"/>
                                            <w:left w:val="none" w:sz="0" w:space="0" w:color="auto"/>
                                            <w:bottom w:val="none" w:sz="0" w:space="0" w:color="auto"/>
                                            <w:right w:val="none" w:sz="0" w:space="0" w:color="auto"/>
                                          </w:divBdr>
                                          <w:divsChild>
                                            <w:div w:id="1711764805">
                                              <w:marLeft w:val="0"/>
                                              <w:marRight w:val="0"/>
                                              <w:marTop w:val="0"/>
                                              <w:marBottom w:val="0"/>
                                              <w:divBdr>
                                                <w:top w:val="none" w:sz="0" w:space="0" w:color="auto"/>
                                                <w:left w:val="none" w:sz="0" w:space="0" w:color="auto"/>
                                                <w:bottom w:val="none" w:sz="0" w:space="0" w:color="auto"/>
                                                <w:right w:val="none" w:sz="0" w:space="0" w:color="auto"/>
                                              </w:divBdr>
                                              <w:divsChild>
                                                <w:div w:id="1622372946">
                                                  <w:marLeft w:val="0"/>
                                                  <w:marRight w:val="0"/>
                                                  <w:marTop w:val="0"/>
                                                  <w:marBottom w:val="0"/>
                                                  <w:divBdr>
                                                    <w:top w:val="none" w:sz="0" w:space="0" w:color="auto"/>
                                                    <w:left w:val="none" w:sz="0" w:space="0" w:color="auto"/>
                                                    <w:bottom w:val="none" w:sz="0" w:space="0" w:color="auto"/>
                                                    <w:right w:val="none" w:sz="0" w:space="0" w:color="auto"/>
                                                  </w:divBdr>
                                                </w:div>
                                              </w:divsChild>
                                            </w:div>
                                            <w:div w:id="1425147644">
                                              <w:marLeft w:val="0"/>
                                              <w:marRight w:val="0"/>
                                              <w:marTop w:val="0"/>
                                              <w:marBottom w:val="0"/>
                                              <w:divBdr>
                                                <w:top w:val="none" w:sz="0" w:space="0" w:color="auto"/>
                                                <w:left w:val="none" w:sz="0" w:space="0" w:color="auto"/>
                                                <w:bottom w:val="none" w:sz="0" w:space="0" w:color="auto"/>
                                                <w:right w:val="none" w:sz="0" w:space="0" w:color="auto"/>
                                              </w:divBdr>
                                              <w:divsChild>
                                                <w:div w:id="1771928587">
                                                  <w:marLeft w:val="0"/>
                                                  <w:marRight w:val="0"/>
                                                  <w:marTop w:val="0"/>
                                                  <w:marBottom w:val="0"/>
                                                  <w:divBdr>
                                                    <w:top w:val="none" w:sz="0" w:space="0" w:color="auto"/>
                                                    <w:left w:val="none" w:sz="0" w:space="0" w:color="auto"/>
                                                    <w:bottom w:val="none" w:sz="0" w:space="0" w:color="auto"/>
                                                    <w:right w:val="none" w:sz="0" w:space="0" w:color="auto"/>
                                                  </w:divBdr>
                                                  <w:divsChild>
                                                    <w:div w:id="1539320038">
                                                      <w:marLeft w:val="0"/>
                                                      <w:marRight w:val="0"/>
                                                      <w:marTop w:val="0"/>
                                                      <w:marBottom w:val="0"/>
                                                      <w:divBdr>
                                                        <w:top w:val="none" w:sz="0" w:space="0" w:color="auto"/>
                                                        <w:left w:val="none" w:sz="0" w:space="0" w:color="auto"/>
                                                        <w:bottom w:val="none" w:sz="0" w:space="0" w:color="auto"/>
                                                        <w:right w:val="none" w:sz="0" w:space="0" w:color="auto"/>
                                                      </w:divBdr>
                                                      <w:divsChild>
                                                        <w:div w:id="2085832476">
                                                          <w:marLeft w:val="0"/>
                                                          <w:marRight w:val="0"/>
                                                          <w:marTop w:val="0"/>
                                                          <w:marBottom w:val="0"/>
                                                          <w:divBdr>
                                                            <w:top w:val="none" w:sz="0" w:space="0" w:color="auto"/>
                                                            <w:left w:val="none" w:sz="0" w:space="0" w:color="auto"/>
                                                            <w:bottom w:val="none" w:sz="0" w:space="0" w:color="auto"/>
                                                            <w:right w:val="none" w:sz="0" w:space="0" w:color="auto"/>
                                                          </w:divBdr>
                                                        </w:div>
                                                        <w:div w:id="671572297">
                                                          <w:marLeft w:val="0"/>
                                                          <w:marRight w:val="0"/>
                                                          <w:marTop w:val="0"/>
                                                          <w:marBottom w:val="0"/>
                                                          <w:divBdr>
                                                            <w:top w:val="none" w:sz="0" w:space="0" w:color="auto"/>
                                                            <w:left w:val="none" w:sz="0" w:space="0" w:color="auto"/>
                                                            <w:bottom w:val="none" w:sz="0" w:space="0" w:color="auto"/>
                                                            <w:right w:val="none" w:sz="0" w:space="0" w:color="auto"/>
                                                          </w:divBdr>
                                                        </w:div>
                                                      </w:divsChild>
                                                    </w:div>
                                                    <w:div w:id="238366586">
                                                      <w:marLeft w:val="0"/>
                                                      <w:marRight w:val="0"/>
                                                      <w:marTop w:val="0"/>
                                                      <w:marBottom w:val="0"/>
                                                      <w:divBdr>
                                                        <w:top w:val="none" w:sz="0" w:space="0" w:color="auto"/>
                                                        <w:left w:val="none" w:sz="0" w:space="0" w:color="auto"/>
                                                        <w:bottom w:val="none" w:sz="0" w:space="0" w:color="auto"/>
                                                        <w:right w:val="none" w:sz="0" w:space="0" w:color="auto"/>
                                                      </w:divBdr>
                                                      <w:divsChild>
                                                        <w:div w:id="225646526">
                                                          <w:marLeft w:val="0"/>
                                                          <w:marRight w:val="0"/>
                                                          <w:marTop w:val="0"/>
                                                          <w:marBottom w:val="0"/>
                                                          <w:divBdr>
                                                            <w:top w:val="none" w:sz="0" w:space="0" w:color="auto"/>
                                                            <w:left w:val="none" w:sz="0" w:space="0" w:color="auto"/>
                                                            <w:bottom w:val="none" w:sz="0" w:space="0" w:color="auto"/>
                                                            <w:right w:val="none" w:sz="0" w:space="0" w:color="auto"/>
                                                          </w:divBdr>
                                                        </w:div>
                                                        <w:div w:id="1483159511">
                                                          <w:marLeft w:val="0"/>
                                                          <w:marRight w:val="0"/>
                                                          <w:marTop w:val="0"/>
                                                          <w:marBottom w:val="0"/>
                                                          <w:divBdr>
                                                            <w:top w:val="none" w:sz="0" w:space="0" w:color="auto"/>
                                                            <w:left w:val="none" w:sz="0" w:space="0" w:color="auto"/>
                                                            <w:bottom w:val="none" w:sz="0" w:space="0" w:color="auto"/>
                                                            <w:right w:val="none" w:sz="0" w:space="0" w:color="auto"/>
                                                          </w:divBdr>
                                                        </w:div>
                                                        <w:div w:id="1078558435">
                                                          <w:marLeft w:val="0"/>
                                                          <w:marRight w:val="0"/>
                                                          <w:marTop w:val="0"/>
                                                          <w:marBottom w:val="0"/>
                                                          <w:divBdr>
                                                            <w:top w:val="none" w:sz="0" w:space="0" w:color="auto"/>
                                                            <w:left w:val="none" w:sz="0" w:space="0" w:color="auto"/>
                                                            <w:bottom w:val="none" w:sz="0" w:space="0" w:color="auto"/>
                                                            <w:right w:val="none" w:sz="0" w:space="0" w:color="auto"/>
                                                          </w:divBdr>
                                                        </w:div>
                                                        <w:div w:id="79109977">
                                                          <w:marLeft w:val="0"/>
                                                          <w:marRight w:val="0"/>
                                                          <w:marTop w:val="0"/>
                                                          <w:marBottom w:val="0"/>
                                                          <w:divBdr>
                                                            <w:top w:val="none" w:sz="0" w:space="0" w:color="auto"/>
                                                            <w:left w:val="none" w:sz="0" w:space="0" w:color="auto"/>
                                                            <w:bottom w:val="none" w:sz="0" w:space="0" w:color="auto"/>
                                                            <w:right w:val="none" w:sz="0" w:space="0" w:color="auto"/>
                                                          </w:divBdr>
                                                        </w:div>
                                                        <w:div w:id="7032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73638">
                                              <w:marLeft w:val="0"/>
                                              <w:marRight w:val="0"/>
                                              <w:marTop w:val="0"/>
                                              <w:marBottom w:val="0"/>
                                              <w:divBdr>
                                                <w:top w:val="none" w:sz="0" w:space="0" w:color="auto"/>
                                                <w:left w:val="none" w:sz="0" w:space="0" w:color="auto"/>
                                                <w:bottom w:val="none" w:sz="0" w:space="0" w:color="auto"/>
                                                <w:right w:val="none" w:sz="0" w:space="0" w:color="auto"/>
                                              </w:divBdr>
                                              <w:divsChild>
                                                <w:div w:id="1153713193">
                                                  <w:marLeft w:val="0"/>
                                                  <w:marRight w:val="0"/>
                                                  <w:marTop w:val="0"/>
                                                  <w:marBottom w:val="0"/>
                                                  <w:divBdr>
                                                    <w:top w:val="none" w:sz="0" w:space="0" w:color="auto"/>
                                                    <w:left w:val="none" w:sz="0" w:space="0" w:color="auto"/>
                                                    <w:bottom w:val="none" w:sz="0" w:space="0" w:color="auto"/>
                                                    <w:right w:val="none" w:sz="0" w:space="0" w:color="auto"/>
                                                  </w:divBdr>
                                                  <w:divsChild>
                                                    <w:div w:id="2137019131">
                                                      <w:marLeft w:val="0"/>
                                                      <w:marRight w:val="0"/>
                                                      <w:marTop w:val="0"/>
                                                      <w:marBottom w:val="45"/>
                                                      <w:divBdr>
                                                        <w:top w:val="none" w:sz="0" w:space="0" w:color="auto"/>
                                                        <w:left w:val="none" w:sz="0" w:space="0" w:color="auto"/>
                                                        <w:bottom w:val="none" w:sz="0" w:space="0" w:color="auto"/>
                                                        <w:right w:val="none" w:sz="0" w:space="0" w:color="auto"/>
                                                      </w:divBdr>
                                                    </w:div>
                                                    <w:div w:id="246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1131">
                                              <w:marLeft w:val="0"/>
                                              <w:marRight w:val="0"/>
                                              <w:marTop w:val="0"/>
                                              <w:marBottom w:val="0"/>
                                              <w:divBdr>
                                                <w:top w:val="none" w:sz="0" w:space="0" w:color="auto"/>
                                                <w:left w:val="none" w:sz="0" w:space="0" w:color="auto"/>
                                                <w:bottom w:val="none" w:sz="0" w:space="0" w:color="auto"/>
                                                <w:right w:val="none" w:sz="0" w:space="0" w:color="auto"/>
                                              </w:divBdr>
                                              <w:divsChild>
                                                <w:div w:id="12406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243832">
                              <w:marLeft w:val="0"/>
                              <w:marRight w:val="0"/>
                              <w:marTop w:val="0"/>
                              <w:marBottom w:val="0"/>
                              <w:divBdr>
                                <w:top w:val="none" w:sz="0" w:space="0" w:color="auto"/>
                                <w:left w:val="none" w:sz="0" w:space="0" w:color="auto"/>
                                <w:bottom w:val="none" w:sz="0" w:space="0" w:color="auto"/>
                                <w:right w:val="none" w:sz="0" w:space="0" w:color="auto"/>
                              </w:divBdr>
                              <w:divsChild>
                                <w:div w:id="878323038">
                                  <w:marLeft w:val="0"/>
                                  <w:marRight w:val="0"/>
                                  <w:marTop w:val="0"/>
                                  <w:marBottom w:val="0"/>
                                  <w:divBdr>
                                    <w:top w:val="none" w:sz="0" w:space="0" w:color="auto"/>
                                    <w:left w:val="none" w:sz="0" w:space="0" w:color="auto"/>
                                    <w:bottom w:val="none" w:sz="0" w:space="0" w:color="auto"/>
                                    <w:right w:val="none" w:sz="0" w:space="0" w:color="auto"/>
                                  </w:divBdr>
                                </w:div>
                                <w:div w:id="318772749">
                                  <w:marLeft w:val="0"/>
                                  <w:marRight w:val="0"/>
                                  <w:marTop w:val="0"/>
                                  <w:marBottom w:val="0"/>
                                  <w:divBdr>
                                    <w:top w:val="none" w:sz="0" w:space="0" w:color="auto"/>
                                    <w:left w:val="none" w:sz="0" w:space="0" w:color="auto"/>
                                    <w:bottom w:val="none" w:sz="0" w:space="0" w:color="auto"/>
                                    <w:right w:val="none" w:sz="0" w:space="0" w:color="auto"/>
                                  </w:divBdr>
                                  <w:divsChild>
                                    <w:div w:id="1629700558">
                                      <w:marLeft w:val="0"/>
                                      <w:marRight w:val="0"/>
                                      <w:marTop w:val="0"/>
                                      <w:marBottom w:val="0"/>
                                      <w:divBdr>
                                        <w:top w:val="none" w:sz="0" w:space="0" w:color="auto"/>
                                        <w:left w:val="none" w:sz="0" w:space="0" w:color="auto"/>
                                        <w:bottom w:val="none" w:sz="0" w:space="0" w:color="auto"/>
                                        <w:right w:val="none" w:sz="0" w:space="0" w:color="auto"/>
                                      </w:divBdr>
                                      <w:divsChild>
                                        <w:div w:id="410155363">
                                          <w:marLeft w:val="0"/>
                                          <w:marRight w:val="0"/>
                                          <w:marTop w:val="0"/>
                                          <w:marBottom w:val="0"/>
                                          <w:divBdr>
                                            <w:top w:val="none" w:sz="0" w:space="0" w:color="auto"/>
                                            <w:left w:val="none" w:sz="0" w:space="0" w:color="auto"/>
                                            <w:bottom w:val="none" w:sz="0" w:space="0" w:color="auto"/>
                                            <w:right w:val="none" w:sz="0" w:space="0" w:color="auto"/>
                                          </w:divBdr>
                                          <w:divsChild>
                                            <w:div w:id="1503203810">
                                              <w:marLeft w:val="0"/>
                                              <w:marRight w:val="0"/>
                                              <w:marTop w:val="0"/>
                                              <w:marBottom w:val="0"/>
                                              <w:divBdr>
                                                <w:top w:val="none" w:sz="0" w:space="0" w:color="auto"/>
                                                <w:left w:val="none" w:sz="0" w:space="0" w:color="auto"/>
                                                <w:bottom w:val="none" w:sz="0" w:space="0" w:color="auto"/>
                                                <w:right w:val="none" w:sz="0" w:space="0" w:color="auto"/>
                                              </w:divBdr>
                                              <w:divsChild>
                                                <w:div w:id="611667592">
                                                  <w:marLeft w:val="0"/>
                                                  <w:marRight w:val="0"/>
                                                  <w:marTop w:val="0"/>
                                                  <w:marBottom w:val="0"/>
                                                  <w:divBdr>
                                                    <w:top w:val="none" w:sz="0" w:space="0" w:color="auto"/>
                                                    <w:left w:val="none" w:sz="0" w:space="0" w:color="auto"/>
                                                    <w:bottom w:val="none" w:sz="0" w:space="0" w:color="auto"/>
                                                    <w:right w:val="none" w:sz="0" w:space="0" w:color="auto"/>
                                                  </w:divBdr>
                                                  <w:divsChild>
                                                    <w:div w:id="6941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69893">
                                          <w:marLeft w:val="0"/>
                                          <w:marRight w:val="0"/>
                                          <w:marTop w:val="0"/>
                                          <w:marBottom w:val="0"/>
                                          <w:divBdr>
                                            <w:top w:val="none" w:sz="0" w:space="0" w:color="auto"/>
                                            <w:left w:val="none" w:sz="0" w:space="0" w:color="auto"/>
                                            <w:bottom w:val="none" w:sz="0" w:space="0" w:color="auto"/>
                                            <w:right w:val="none" w:sz="0" w:space="0" w:color="auto"/>
                                          </w:divBdr>
                                          <w:divsChild>
                                            <w:div w:id="786049807">
                                              <w:marLeft w:val="0"/>
                                              <w:marRight w:val="0"/>
                                              <w:marTop w:val="0"/>
                                              <w:marBottom w:val="0"/>
                                              <w:divBdr>
                                                <w:top w:val="none" w:sz="0" w:space="0" w:color="auto"/>
                                                <w:left w:val="none" w:sz="0" w:space="0" w:color="auto"/>
                                                <w:bottom w:val="none" w:sz="0" w:space="0" w:color="auto"/>
                                                <w:right w:val="none" w:sz="0" w:space="0" w:color="auto"/>
                                              </w:divBdr>
                                              <w:divsChild>
                                                <w:div w:id="2109885576">
                                                  <w:marLeft w:val="0"/>
                                                  <w:marRight w:val="0"/>
                                                  <w:marTop w:val="0"/>
                                                  <w:marBottom w:val="0"/>
                                                  <w:divBdr>
                                                    <w:top w:val="none" w:sz="0" w:space="0" w:color="auto"/>
                                                    <w:left w:val="none" w:sz="0" w:space="0" w:color="auto"/>
                                                    <w:bottom w:val="none" w:sz="0" w:space="0" w:color="auto"/>
                                                    <w:right w:val="none" w:sz="0" w:space="0" w:color="auto"/>
                                                  </w:divBdr>
                                                </w:div>
                                              </w:divsChild>
                                            </w:div>
                                            <w:div w:id="2014335443">
                                              <w:marLeft w:val="0"/>
                                              <w:marRight w:val="0"/>
                                              <w:marTop w:val="0"/>
                                              <w:marBottom w:val="0"/>
                                              <w:divBdr>
                                                <w:top w:val="none" w:sz="0" w:space="0" w:color="auto"/>
                                                <w:left w:val="none" w:sz="0" w:space="0" w:color="auto"/>
                                                <w:bottom w:val="none" w:sz="0" w:space="0" w:color="auto"/>
                                                <w:right w:val="none" w:sz="0" w:space="0" w:color="auto"/>
                                              </w:divBdr>
                                              <w:divsChild>
                                                <w:div w:id="1097603243">
                                                  <w:marLeft w:val="0"/>
                                                  <w:marRight w:val="0"/>
                                                  <w:marTop w:val="0"/>
                                                  <w:marBottom w:val="0"/>
                                                  <w:divBdr>
                                                    <w:top w:val="none" w:sz="0" w:space="0" w:color="auto"/>
                                                    <w:left w:val="none" w:sz="0" w:space="0" w:color="auto"/>
                                                    <w:bottom w:val="none" w:sz="0" w:space="0" w:color="auto"/>
                                                    <w:right w:val="none" w:sz="0" w:space="0" w:color="auto"/>
                                                  </w:divBdr>
                                                  <w:divsChild>
                                                    <w:div w:id="980498076">
                                                      <w:marLeft w:val="0"/>
                                                      <w:marRight w:val="0"/>
                                                      <w:marTop w:val="0"/>
                                                      <w:marBottom w:val="0"/>
                                                      <w:divBdr>
                                                        <w:top w:val="none" w:sz="0" w:space="0" w:color="auto"/>
                                                        <w:left w:val="none" w:sz="0" w:space="0" w:color="auto"/>
                                                        <w:bottom w:val="none" w:sz="0" w:space="0" w:color="auto"/>
                                                        <w:right w:val="none" w:sz="0" w:space="0" w:color="auto"/>
                                                      </w:divBdr>
                                                      <w:divsChild>
                                                        <w:div w:id="1636595915">
                                                          <w:marLeft w:val="0"/>
                                                          <w:marRight w:val="0"/>
                                                          <w:marTop w:val="0"/>
                                                          <w:marBottom w:val="0"/>
                                                          <w:divBdr>
                                                            <w:top w:val="none" w:sz="0" w:space="0" w:color="auto"/>
                                                            <w:left w:val="none" w:sz="0" w:space="0" w:color="auto"/>
                                                            <w:bottom w:val="none" w:sz="0" w:space="0" w:color="auto"/>
                                                            <w:right w:val="none" w:sz="0" w:space="0" w:color="auto"/>
                                                          </w:divBdr>
                                                        </w:div>
                                                        <w:div w:id="813832452">
                                                          <w:marLeft w:val="0"/>
                                                          <w:marRight w:val="0"/>
                                                          <w:marTop w:val="0"/>
                                                          <w:marBottom w:val="0"/>
                                                          <w:divBdr>
                                                            <w:top w:val="none" w:sz="0" w:space="0" w:color="auto"/>
                                                            <w:left w:val="none" w:sz="0" w:space="0" w:color="auto"/>
                                                            <w:bottom w:val="none" w:sz="0" w:space="0" w:color="auto"/>
                                                            <w:right w:val="none" w:sz="0" w:space="0" w:color="auto"/>
                                                          </w:divBdr>
                                                        </w:div>
                                                      </w:divsChild>
                                                    </w:div>
                                                    <w:div w:id="4483465">
                                                      <w:marLeft w:val="0"/>
                                                      <w:marRight w:val="0"/>
                                                      <w:marTop w:val="0"/>
                                                      <w:marBottom w:val="0"/>
                                                      <w:divBdr>
                                                        <w:top w:val="none" w:sz="0" w:space="0" w:color="auto"/>
                                                        <w:left w:val="none" w:sz="0" w:space="0" w:color="auto"/>
                                                        <w:bottom w:val="none" w:sz="0" w:space="0" w:color="auto"/>
                                                        <w:right w:val="none" w:sz="0" w:space="0" w:color="auto"/>
                                                      </w:divBdr>
                                                      <w:divsChild>
                                                        <w:div w:id="98991247">
                                                          <w:marLeft w:val="0"/>
                                                          <w:marRight w:val="0"/>
                                                          <w:marTop w:val="0"/>
                                                          <w:marBottom w:val="0"/>
                                                          <w:divBdr>
                                                            <w:top w:val="none" w:sz="0" w:space="0" w:color="auto"/>
                                                            <w:left w:val="none" w:sz="0" w:space="0" w:color="auto"/>
                                                            <w:bottom w:val="none" w:sz="0" w:space="0" w:color="auto"/>
                                                            <w:right w:val="none" w:sz="0" w:space="0" w:color="auto"/>
                                                          </w:divBdr>
                                                        </w:div>
                                                        <w:div w:id="539827690">
                                                          <w:marLeft w:val="0"/>
                                                          <w:marRight w:val="0"/>
                                                          <w:marTop w:val="0"/>
                                                          <w:marBottom w:val="0"/>
                                                          <w:divBdr>
                                                            <w:top w:val="none" w:sz="0" w:space="0" w:color="auto"/>
                                                            <w:left w:val="none" w:sz="0" w:space="0" w:color="auto"/>
                                                            <w:bottom w:val="none" w:sz="0" w:space="0" w:color="auto"/>
                                                            <w:right w:val="none" w:sz="0" w:space="0" w:color="auto"/>
                                                          </w:divBdr>
                                                        </w:div>
                                                        <w:div w:id="904951913">
                                                          <w:marLeft w:val="0"/>
                                                          <w:marRight w:val="0"/>
                                                          <w:marTop w:val="0"/>
                                                          <w:marBottom w:val="0"/>
                                                          <w:divBdr>
                                                            <w:top w:val="none" w:sz="0" w:space="0" w:color="auto"/>
                                                            <w:left w:val="none" w:sz="0" w:space="0" w:color="auto"/>
                                                            <w:bottom w:val="none" w:sz="0" w:space="0" w:color="auto"/>
                                                            <w:right w:val="none" w:sz="0" w:space="0" w:color="auto"/>
                                                          </w:divBdr>
                                                        </w:div>
                                                        <w:div w:id="2004817044">
                                                          <w:marLeft w:val="0"/>
                                                          <w:marRight w:val="0"/>
                                                          <w:marTop w:val="0"/>
                                                          <w:marBottom w:val="0"/>
                                                          <w:divBdr>
                                                            <w:top w:val="none" w:sz="0" w:space="0" w:color="auto"/>
                                                            <w:left w:val="none" w:sz="0" w:space="0" w:color="auto"/>
                                                            <w:bottom w:val="none" w:sz="0" w:space="0" w:color="auto"/>
                                                            <w:right w:val="none" w:sz="0" w:space="0" w:color="auto"/>
                                                          </w:divBdr>
                                                        </w:div>
                                                        <w:div w:id="867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931572">
                                              <w:marLeft w:val="0"/>
                                              <w:marRight w:val="0"/>
                                              <w:marTop w:val="0"/>
                                              <w:marBottom w:val="0"/>
                                              <w:divBdr>
                                                <w:top w:val="none" w:sz="0" w:space="0" w:color="auto"/>
                                                <w:left w:val="none" w:sz="0" w:space="0" w:color="auto"/>
                                                <w:bottom w:val="none" w:sz="0" w:space="0" w:color="auto"/>
                                                <w:right w:val="none" w:sz="0" w:space="0" w:color="auto"/>
                                              </w:divBdr>
                                              <w:divsChild>
                                                <w:div w:id="596866449">
                                                  <w:marLeft w:val="0"/>
                                                  <w:marRight w:val="0"/>
                                                  <w:marTop w:val="0"/>
                                                  <w:marBottom w:val="0"/>
                                                  <w:divBdr>
                                                    <w:top w:val="none" w:sz="0" w:space="0" w:color="auto"/>
                                                    <w:left w:val="none" w:sz="0" w:space="0" w:color="auto"/>
                                                    <w:bottom w:val="none" w:sz="0" w:space="0" w:color="auto"/>
                                                    <w:right w:val="none" w:sz="0" w:space="0" w:color="auto"/>
                                                  </w:divBdr>
                                                  <w:divsChild>
                                                    <w:div w:id="877156623">
                                                      <w:marLeft w:val="0"/>
                                                      <w:marRight w:val="0"/>
                                                      <w:marTop w:val="0"/>
                                                      <w:marBottom w:val="45"/>
                                                      <w:divBdr>
                                                        <w:top w:val="none" w:sz="0" w:space="0" w:color="auto"/>
                                                        <w:left w:val="none" w:sz="0" w:space="0" w:color="auto"/>
                                                        <w:bottom w:val="none" w:sz="0" w:space="0" w:color="auto"/>
                                                        <w:right w:val="none" w:sz="0" w:space="0" w:color="auto"/>
                                                      </w:divBdr>
                                                    </w:div>
                                                    <w:div w:id="10156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00570">
                                              <w:marLeft w:val="0"/>
                                              <w:marRight w:val="0"/>
                                              <w:marTop w:val="0"/>
                                              <w:marBottom w:val="0"/>
                                              <w:divBdr>
                                                <w:top w:val="none" w:sz="0" w:space="0" w:color="auto"/>
                                                <w:left w:val="none" w:sz="0" w:space="0" w:color="auto"/>
                                                <w:bottom w:val="none" w:sz="0" w:space="0" w:color="auto"/>
                                                <w:right w:val="none" w:sz="0" w:space="0" w:color="auto"/>
                                              </w:divBdr>
                                              <w:divsChild>
                                                <w:div w:id="87446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10140">
                      <w:marLeft w:val="0"/>
                      <w:marRight w:val="0"/>
                      <w:marTop w:val="0"/>
                      <w:marBottom w:val="0"/>
                      <w:divBdr>
                        <w:top w:val="none" w:sz="0" w:space="0" w:color="auto"/>
                        <w:left w:val="none" w:sz="0" w:space="0" w:color="auto"/>
                        <w:bottom w:val="none" w:sz="0" w:space="0" w:color="auto"/>
                        <w:right w:val="none" w:sz="0" w:space="0" w:color="auto"/>
                      </w:divBdr>
                      <w:divsChild>
                        <w:div w:id="249850930">
                          <w:marLeft w:val="0"/>
                          <w:marRight w:val="0"/>
                          <w:marTop w:val="0"/>
                          <w:marBottom w:val="0"/>
                          <w:divBdr>
                            <w:top w:val="none" w:sz="0" w:space="0" w:color="auto"/>
                            <w:left w:val="none" w:sz="0" w:space="0" w:color="auto"/>
                            <w:bottom w:val="none" w:sz="0" w:space="0" w:color="auto"/>
                            <w:right w:val="none" w:sz="0" w:space="0" w:color="auto"/>
                          </w:divBdr>
                          <w:divsChild>
                            <w:div w:id="2125229961">
                              <w:marLeft w:val="0"/>
                              <w:marRight w:val="0"/>
                              <w:marTop w:val="0"/>
                              <w:marBottom w:val="0"/>
                              <w:divBdr>
                                <w:top w:val="none" w:sz="0" w:space="0" w:color="auto"/>
                                <w:left w:val="none" w:sz="0" w:space="0" w:color="auto"/>
                                <w:bottom w:val="none" w:sz="0" w:space="0" w:color="auto"/>
                                <w:right w:val="none" w:sz="0" w:space="0" w:color="auto"/>
                              </w:divBdr>
                              <w:divsChild>
                                <w:div w:id="1368068160">
                                  <w:marLeft w:val="0"/>
                                  <w:marRight w:val="0"/>
                                  <w:marTop w:val="0"/>
                                  <w:marBottom w:val="0"/>
                                  <w:divBdr>
                                    <w:top w:val="none" w:sz="0" w:space="0" w:color="auto"/>
                                    <w:left w:val="none" w:sz="0" w:space="0" w:color="auto"/>
                                    <w:bottom w:val="none" w:sz="0" w:space="0" w:color="auto"/>
                                    <w:right w:val="none" w:sz="0" w:space="0" w:color="auto"/>
                                  </w:divBdr>
                                  <w:divsChild>
                                    <w:div w:id="1449812784">
                                      <w:marLeft w:val="0"/>
                                      <w:marRight w:val="0"/>
                                      <w:marTop w:val="0"/>
                                      <w:marBottom w:val="0"/>
                                      <w:divBdr>
                                        <w:top w:val="none" w:sz="0" w:space="0" w:color="auto"/>
                                        <w:left w:val="none" w:sz="0" w:space="0" w:color="auto"/>
                                        <w:bottom w:val="none" w:sz="0" w:space="0" w:color="auto"/>
                                        <w:right w:val="none" w:sz="0" w:space="0" w:color="auto"/>
                                      </w:divBdr>
                                      <w:divsChild>
                                        <w:div w:id="178788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423873">
                              <w:marLeft w:val="0"/>
                              <w:marRight w:val="0"/>
                              <w:marTop w:val="0"/>
                              <w:marBottom w:val="0"/>
                              <w:divBdr>
                                <w:top w:val="none" w:sz="0" w:space="0" w:color="auto"/>
                                <w:left w:val="none" w:sz="0" w:space="0" w:color="auto"/>
                                <w:bottom w:val="none" w:sz="0" w:space="0" w:color="auto"/>
                                <w:right w:val="none" w:sz="0" w:space="0" w:color="auto"/>
                              </w:divBdr>
                              <w:divsChild>
                                <w:div w:id="1513375169">
                                  <w:marLeft w:val="0"/>
                                  <w:marRight w:val="0"/>
                                  <w:marTop w:val="0"/>
                                  <w:marBottom w:val="0"/>
                                  <w:divBdr>
                                    <w:top w:val="none" w:sz="0" w:space="0" w:color="auto"/>
                                    <w:left w:val="none" w:sz="0" w:space="0" w:color="auto"/>
                                    <w:bottom w:val="none" w:sz="0" w:space="0" w:color="auto"/>
                                    <w:right w:val="none" w:sz="0" w:space="0" w:color="auto"/>
                                  </w:divBdr>
                                  <w:divsChild>
                                    <w:div w:id="37170021">
                                      <w:marLeft w:val="0"/>
                                      <w:marRight w:val="0"/>
                                      <w:marTop w:val="0"/>
                                      <w:marBottom w:val="0"/>
                                      <w:divBdr>
                                        <w:top w:val="none" w:sz="0" w:space="0" w:color="auto"/>
                                        <w:left w:val="none" w:sz="0" w:space="0" w:color="auto"/>
                                        <w:bottom w:val="none" w:sz="0" w:space="0" w:color="auto"/>
                                        <w:right w:val="none" w:sz="0" w:space="0" w:color="auto"/>
                                      </w:divBdr>
                                    </w:div>
                                  </w:divsChild>
                                </w:div>
                                <w:div w:id="2087872064">
                                  <w:marLeft w:val="0"/>
                                  <w:marRight w:val="0"/>
                                  <w:marTop w:val="0"/>
                                  <w:marBottom w:val="0"/>
                                  <w:divBdr>
                                    <w:top w:val="none" w:sz="0" w:space="0" w:color="auto"/>
                                    <w:left w:val="none" w:sz="0" w:space="0" w:color="auto"/>
                                    <w:bottom w:val="none" w:sz="0" w:space="0" w:color="auto"/>
                                    <w:right w:val="none" w:sz="0" w:space="0" w:color="auto"/>
                                  </w:divBdr>
                                  <w:divsChild>
                                    <w:div w:id="973632203">
                                      <w:marLeft w:val="0"/>
                                      <w:marRight w:val="0"/>
                                      <w:marTop w:val="0"/>
                                      <w:marBottom w:val="0"/>
                                      <w:divBdr>
                                        <w:top w:val="none" w:sz="0" w:space="0" w:color="auto"/>
                                        <w:left w:val="none" w:sz="0" w:space="0" w:color="auto"/>
                                        <w:bottom w:val="none" w:sz="0" w:space="0" w:color="auto"/>
                                        <w:right w:val="none" w:sz="0" w:space="0" w:color="auto"/>
                                      </w:divBdr>
                                      <w:divsChild>
                                        <w:div w:id="1737782196">
                                          <w:marLeft w:val="0"/>
                                          <w:marRight w:val="0"/>
                                          <w:marTop w:val="0"/>
                                          <w:marBottom w:val="0"/>
                                          <w:divBdr>
                                            <w:top w:val="none" w:sz="0" w:space="0" w:color="auto"/>
                                            <w:left w:val="none" w:sz="0" w:space="0" w:color="auto"/>
                                            <w:bottom w:val="none" w:sz="0" w:space="0" w:color="auto"/>
                                            <w:right w:val="none" w:sz="0" w:space="0" w:color="auto"/>
                                          </w:divBdr>
                                          <w:divsChild>
                                            <w:div w:id="188880095">
                                              <w:marLeft w:val="0"/>
                                              <w:marRight w:val="0"/>
                                              <w:marTop w:val="0"/>
                                              <w:marBottom w:val="0"/>
                                              <w:divBdr>
                                                <w:top w:val="none" w:sz="0" w:space="0" w:color="auto"/>
                                                <w:left w:val="none" w:sz="0" w:space="0" w:color="auto"/>
                                                <w:bottom w:val="none" w:sz="0" w:space="0" w:color="auto"/>
                                                <w:right w:val="none" w:sz="0" w:space="0" w:color="auto"/>
                                              </w:divBdr>
                                            </w:div>
                                            <w:div w:id="775100156">
                                              <w:marLeft w:val="0"/>
                                              <w:marRight w:val="0"/>
                                              <w:marTop w:val="0"/>
                                              <w:marBottom w:val="0"/>
                                              <w:divBdr>
                                                <w:top w:val="none" w:sz="0" w:space="0" w:color="auto"/>
                                                <w:left w:val="none" w:sz="0" w:space="0" w:color="auto"/>
                                                <w:bottom w:val="none" w:sz="0" w:space="0" w:color="auto"/>
                                                <w:right w:val="none" w:sz="0" w:space="0" w:color="auto"/>
                                              </w:divBdr>
                                            </w:div>
                                            <w:div w:id="1157383662">
                                              <w:marLeft w:val="0"/>
                                              <w:marRight w:val="0"/>
                                              <w:marTop w:val="0"/>
                                              <w:marBottom w:val="0"/>
                                              <w:divBdr>
                                                <w:top w:val="none" w:sz="0" w:space="0" w:color="auto"/>
                                                <w:left w:val="none" w:sz="0" w:space="0" w:color="auto"/>
                                                <w:bottom w:val="none" w:sz="0" w:space="0" w:color="auto"/>
                                                <w:right w:val="none" w:sz="0" w:space="0" w:color="auto"/>
                                              </w:divBdr>
                                            </w:div>
                                          </w:divsChild>
                                        </w:div>
                                        <w:div w:id="257830073">
                                          <w:marLeft w:val="0"/>
                                          <w:marRight w:val="0"/>
                                          <w:marTop w:val="0"/>
                                          <w:marBottom w:val="0"/>
                                          <w:divBdr>
                                            <w:top w:val="none" w:sz="0" w:space="0" w:color="auto"/>
                                            <w:left w:val="none" w:sz="0" w:space="0" w:color="auto"/>
                                            <w:bottom w:val="none" w:sz="0" w:space="0" w:color="auto"/>
                                            <w:right w:val="none" w:sz="0" w:space="0" w:color="auto"/>
                                          </w:divBdr>
                                          <w:divsChild>
                                            <w:div w:id="1608081829">
                                              <w:marLeft w:val="0"/>
                                              <w:marRight w:val="0"/>
                                              <w:marTop w:val="0"/>
                                              <w:marBottom w:val="0"/>
                                              <w:divBdr>
                                                <w:top w:val="none" w:sz="0" w:space="0" w:color="auto"/>
                                                <w:left w:val="none" w:sz="0" w:space="0" w:color="auto"/>
                                                <w:bottom w:val="none" w:sz="0" w:space="0" w:color="auto"/>
                                                <w:right w:val="none" w:sz="0" w:space="0" w:color="auto"/>
                                              </w:divBdr>
                                            </w:div>
                                            <w:div w:id="216091792">
                                              <w:marLeft w:val="0"/>
                                              <w:marRight w:val="0"/>
                                              <w:marTop w:val="0"/>
                                              <w:marBottom w:val="0"/>
                                              <w:divBdr>
                                                <w:top w:val="none" w:sz="0" w:space="0" w:color="auto"/>
                                                <w:left w:val="none" w:sz="0" w:space="0" w:color="auto"/>
                                                <w:bottom w:val="none" w:sz="0" w:space="0" w:color="auto"/>
                                                <w:right w:val="none" w:sz="0" w:space="0" w:color="auto"/>
                                              </w:divBdr>
                                            </w:div>
                                            <w:div w:id="1088188832">
                                              <w:marLeft w:val="0"/>
                                              <w:marRight w:val="0"/>
                                              <w:marTop w:val="0"/>
                                              <w:marBottom w:val="0"/>
                                              <w:divBdr>
                                                <w:top w:val="none" w:sz="0" w:space="0" w:color="auto"/>
                                                <w:left w:val="none" w:sz="0" w:space="0" w:color="auto"/>
                                                <w:bottom w:val="none" w:sz="0" w:space="0" w:color="auto"/>
                                                <w:right w:val="none" w:sz="0" w:space="0" w:color="auto"/>
                                              </w:divBdr>
                                            </w:div>
                                            <w:div w:id="772944213">
                                              <w:marLeft w:val="0"/>
                                              <w:marRight w:val="0"/>
                                              <w:marTop w:val="0"/>
                                              <w:marBottom w:val="0"/>
                                              <w:divBdr>
                                                <w:top w:val="none" w:sz="0" w:space="0" w:color="auto"/>
                                                <w:left w:val="none" w:sz="0" w:space="0" w:color="auto"/>
                                                <w:bottom w:val="none" w:sz="0" w:space="0" w:color="auto"/>
                                                <w:right w:val="none" w:sz="0" w:space="0" w:color="auto"/>
                                              </w:divBdr>
                                            </w:div>
                                            <w:div w:id="3137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237191">
                                  <w:marLeft w:val="0"/>
                                  <w:marRight w:val="0"/>
                                  <w:marTop w:val="0"/>
                                  <w:marBottom w:val="0"/>
                                  <w:divBdr>
                                    <w:top w:val="none" w:sz="0" w:space="0" w:color="auto"/>
                                    <w:left w:val="none" w:sz="0" w:space="0" w:color="auto"/>
                                    <w:bottom w:val="none" w:sz="0" w:space="0" w:color="auto"/>
                                    <w:right w:val="none" w:sz="0" w:space="0" w:color="auto"/>
                                  </w:divBdr>
                                  <w:divsChild>
                                    <w:div w:id="120097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555242">
                          <w:marLeft w:val="0"/>
                          <w:marRight w:val="0"/>
                          <w:marTop w:val="0"/>
                          <w:marBottom w:val="0"/>
                          <w:divBdr>
                            <w:top w:val="none" w:sz="0" w:space="0" w:color="auto"/>
                            <w:left w:val="none" w:sz="0" w:space="0" w:color="auto"/>
                            <w:bottom w:val="none" w:sz="0" w:space="0" w:color="auto"/>
                            <w:right w:val="none" w:sz="0" w:space="0" w:color="auto"/>
                          </w:divBdr>
                          <w:divsChild>
                            <w:div w:id="337659721">
                              <w:marLeft w:val="0"/>
                              <w:marRight w:val="0"/>
                              <w:marTop w:val="0"/>
                              <w:marBottom w:val="0"/>
                              <w:divBdr>
                                <w:top w:val="none" w:sz="0" w:space="0" w:color="auto"/>
                                <w:left w:val="none" w:sz="0" w:space="0" w:color="auto"/>
                                <w:bottom w:val="none" w:sz="0" w:space="0" w:color="auto"/>
                                <w:right w:val="none" w:sz="0" w:space="0" w:color="auto"/>
                              </w:divBdr>
                              <w:divsChild>
                                <w:div w:id="544951292">
                                  <w:marLeft w:val="0"/>
                                  <w:marRight w:val="0"/>
                                  <w:marTop w:val="0"/>
                                  <w:marBottom w:val="0"/>
                                  <w:divBdr>
                                    <w:top w:val="none" w:sz="0" w:space="0" w:color="auto"/>
                                    <w:left w:val="none" w:sz="0" w:space="0" w:color="auto"/>
                                    <w:bottom w:val="none" w:sz="0" w:space="0" w:color="auto"/>
                                    <w:right w:val="none" w:sz="0" w:space="0" w:color="auto"/>
                                  </w:divBdr>
                                </w:div>
                                <w:div w:id="1831868265">
                                  <w:marLeft w:val="0"/>
                                  <w:marRight w:val="0"/>
                                  <w:marTop w:val="0"/>
                                  <w:marBottom w:val="0"/>
                                  <w:divBdr>
                                    <w:top w:val="none" w:sz="0" w:space="0" w:color="auto"/>
                                    <w:left w:val="none" w:sz="0" w:space="0" w:color="auto"/>
                                    <w:bottom w:val="none" w:sz="0" w:space="0" w:color="auto"/>
                                    <w:right w:val="none" w:sz="0" w:space="0" w:color="auto"/>
                                  </w:divBdr>
                                  <w:divsChild>
                                    <w:div w:id="1416825342">
                                      <w:marLeft w:val="0"/>
                                      <w:marRight w:val="0"/>
                                      <w:marTop w:val="0"/>
                                      <w:marBottom w:val="0"/>
                                      <w:divBdr>
                                        <w:top w:val="none" w:sz="0" w:space="0" w:color="auto"/>
                                        <w:left w:val="none" w:sz="0" w:space="0" w:color="auto"/>
                                        <w:bottom w:val="none" w:sz="0" w:space="0" w:color="auto"/>
                                        <w:right w:val="none" w:sz="0" w:space="0" w:color="auto"/>
                                      </w:divBdr>
                                      <w:divsChild>
                                        <w:div w:id="1959330404">
                                          <w:marLeft w:val="0"/>
                                          <w:marRight w:val="0"/>
                                          <w:marTop w:val="0"/>
                                          <w:marBottom w:val="0"/>
                                          <w:divBdr>
                                            <w:top w:val="none" w:sz="0" w:space="0" w:color="auto"/>
                                            <w:left w:val="none" w:sz="0" w:space="0" w:color="auto"/>
                                            <w:bottom w:val="none" w:sz="0" w:space="0" w:color="auto"/>
                                            <w:right w:val="none" w:sz="0" w:space="0" w:color="auto"/>
                                          </w:divBdr>
                                          <w:divsChild>
                                            <w:div w:id="122236904">
                                              <w:marLeft w:val="0"/>
                                              <w:marRight w:val="0"/>
                                              <w:marTop w:val="0"/>
                                              <w:marBottom w:val="0"/>
                                              <w:divBdr>
                                                <w:top w:val="none" w:sz="0" w:space="0" w:color="auto"/>
                                                <w:left w:val="none" w:sz="0" w:space="0" w:color="auto"/>
                                                <w:bottom w:val="none" w:sz="0" w:space="0" w:color="auto"/>
                                                <w:right w:val="none" w:sz="0" w:space="0" w:color="auto"/>
                                              </w:divBdr>
                                              <w:divsChild>
                                                <w:div w:id="1186017187">
                                                  <w:marLeft w:val="0"/>
                                                  <w:marRight w:val="0"/>
                                                  <w:marTop w:val="0"/>
                                                  <w:marBottom w:val="0"/>
                                                  <w:divBdr>
                                                    <w:top w:val="none" w:sz="0" w:space="0" w:color="auto"/>
                                                    <w:left w:val="none" w:sz="0" w:space="0" w:color="auto"/>
                                                    <w:bottom w:val="none" w:sz="0" w:space="0" w:color="auto"/>
                                                    <w:right w:val="none" w:sz="0" w:space="0" w:color="auto"/>
                                                  </w:divBdr>
                                                  <w:divsChild>
                                                    <w:div w:id="6266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78048">
                                          <w:marLeft w:val="0"/>
                                          <w:marRight w:val="0"/>
                                          <w:marTop w:val="0"/>
                                          <w:marBottom w:val="0"/>
                                          <w:divBdr>
                                            <w:top w:val="none" w:sz="0" w:space="0" w:color="auto"/>
                                            <w:left w:val="none" w:sz="0" w:space="0" w:color="auto"/>
                                            <w:bottom w:val="none" w:sz="0" w:space="0" w:color="auto"/>
                                            <w:right w:val="none" w:sz="0" w:space="0" w:color="auto"/>
                                          </w:divBdr>
                                          <w:divsChild>
                                            <w:div w:id="1089278795">
                                              <w:marLeft w:val="0"/>
                                              <w:marRight w:val="0"/>
                                              <w:marTop w:val="0"/>
                                              <w:marBottom w:val="0"/>
                                              <w:divBdr>
                                                <w:top w:val="none" w:sz="0" w:space="0" w:color="auto"/>
                                                <w:left w:val="none" w:sz="0" w:space="0" w:color="auto"/>
                                                <w:bottom w:val="none" w:sz="0" w:space="0" w:color="auto"/>
                                                <w:right w:val="none" w:sz="0" w:space="0" w:color="auto"/>
                                              </w:divBdr>
                                              <w:divsChild>
                                                <w:div w:id="1319385998">
                                                  <w:marLeft w:val="0"/>
                                                  <w:marRight w:val="0"/>
                                                  <w:marTop w:val="0"/>
                                                  <w:marBottom w:val="0"/>
                                                  <w:divBdr>
                                                    <w:top w:val="none" w:sz="0" w:space="0" w:color="auto"/>
                                                    <w:left w:val="none" w:sz="0" w:space="0" w:color="auto"/>
                                                    <w:bottom w:val="none" w:sz="0" w:space="0" w:color="auto"/>
                                                    <w:right w:val="none" w:sz="0" w:space="0" w:color="auto"/>
                                                  </w:divBdr>
                                                </w:div>
                                              </w:divsChild>
                                            </w:div>
                                            <w:div w:id="442499420">
                                              <w:marLeft w:val="0"/>
                                              <w:marRight w:val="0"/>
                                              <w:marTop w:val="0"/>
                                              <w:marBottom w:val="0"/>
                                              <w:divBdr>
                                                <w:top w:val="none" w:sz="0" w:space="0" w:color="auto"/>
                                                <w:left w:val="none" w:sz="0" w:space="0" w:color="auto"/>
                                                <w:bottom w:val="none" w:sz="0" w:space="0" w:color="auto"/>
                                                <w:right w:val="none" w:sz="0" w:space="0" w:color="auto"/>
                                              </w:divBdr>
                                              <w:divsChild>
                                                <w:div w:id="299196140">
                                                  <w:marLeft w:val="0"/>
                                                  <w:marRight w:val="0"/>
                                                  <w:marTop w:val="0"/>
                                                  <w:marBottom w:val="0"/>
                                                  <w:divBdr>
                                                    <w:top w:val="none" w:sz="0" w:space="0" w:color="auto"/>
                                                    <w:left w:val="none" w:sz="0" w:space="0" w:color="auto"/>
                                                    <w:bottom w:val="none" w:sz="0" w:space="0" w:color="auto"/>
                                                    <w:right w:val="none" w:sz="0" w:space="0" w:color="auto"/>
                                                  </w:divBdr>
                                                  <w:divsChild>
                                                    <w:div w:id="2144763222">
                                                      <w:marLeft w:val="0"/>
                                                      <w:marRight w:val="0"/>
                                                      <w:marTop w:val="0"/>
                                                      <w:marBottom w:val="0"/>
                                                      <w:divBdr>
                                                        <w:top w:val="none" w:sz="0" w:space="0" w:color="auto"/>
                                                        <w:left w:val="none" w:sz="0" w:space="0" w:color="auto"/>
                                                        <w:bottom w:val="none" w:sz="0" w:space="0" w:color="auto"/>
                                                        <w:right w:val="none" w:sz="0" w:space="0" w:color="auto"/>
                                                      </w:divBdr>
                                                      <w:divsChild>
                                                        <w:div w:id="1029574515">
                                                          <w:marLeft w:val="0"/>
                                                          <w:marRight w:val="0"/>
                                                          <w:marTop w:val="0"/>
                                                          <w:marBottom w:val="0"/>
                                                          <w:divBdr>
                                                            <w:top w:val="none" w:sz="0" w:space="0" w:color="auto"/>
                                                            <w:left w:val="none" w:sz="0" w:space="0" w:color="auto"/>
                                                            <w:bottom w:val="none" w:sz="0" w:space="0" w:color="auto"/>
                                                            <w:right w:val="none" w:sz="0" w:space="0" w:color="auto"/>
                                                          </w:divBdr>
                                                        </w:div>
                                                        <w:div w:id="906451000">
                                                          <w:marLeft w:val="0"/>
                                                          <w:marRight w:val="0"/>
                                                          <w:marTop w:val="0"/>
                                                          <w:marBottom w:val="0"/>
                                                          <w:divBdr>
                                                            <w:top w:val="none" w:sz="0" w:space="0" w:color="auto"/>
                                                            <w:left w:val="none" w:sz="0" w:space="0" w:color="auto"/>
                                                            <w:bottom w:val="none" w:sz="0" w:space="0" w:color="auto"/>
                                                            <w:right w:val="none" w:sz="0" w:space="0" w:color="auto"/>
                                                          </w:divBdr>
                                                        </w:div>
                                                      </w:divsChild>
                                                    </w:div>
                                                    <w:div w:id="1137336554">
                                                      <w:marLeft w:val="0"/>
                                                      <w:marRight w:val="0"/>
                                                      <w:marTop w:val="0"/>
                                                      <w:marBottom w:val="0"/>
                                                      <w:divBdr>
                                                        <w:top w:val="none" w:sz="0" w:space="0" w:color="auto"/>
                                                        <w:left w:val="none" w:sz="0" w:space="0" w:color="auto"/>
                                                        <w:bottom w:val="none" w:sz="0" w:space="0" w:color="auto"/>
                                                        <w:right w:val="none" w:sz="0" w:space="0" w:color="auto"/>
                                                      </w:divBdr>
                                                      <w:divsChild>
                                                        <w:div w:id="108663929">
                                                          <w:marLeft w:val="0"/>
                                                          <w:marRight w:val="0"/>
                                                          <w:marTop w:val="0"/>
                                                          <w:marBottom w:val="0"/>
                                                          <w:divBdr>
                                                            <w:top w:val="none" w:sz="0" w:space="0" w:color="auto"/>
                                                            <w:left w:val="none" w:sz="0" w:space="0" w:color="auto"/>
                                                            <w:bottom w:val="none" w:sz="0" w:space="0" w:color="auto"/>
                                                            <w:right w:val="none" w:sz="0" w:space="0" w:color="auto"/>
                                                          </w:divBdr>
                                                        </w:div>
                                                        <w:div w:id="1908876502">
                                                          <w:marLeft w:val="0"/>
                                                          <w:marRight w:val="0"/>
                                                          <w:marTop w:val="0"/>
                                                          <w:marBottom w:val="0"/>
                                                          <w:divBdr>
                                                            <w:top w:val="none" w:sz="0" w:space="0" w:color="auto"/>
                                                            <w:left w:val="none" w:sz="0" w:space="0" w:color="auto"/>
                                                            <w:bottom w:val="none" w:sz="0" w:space="0" w:color="auto"/>
                                                            <w:right w:val="none" w:sz="0" w:space="0" w:color="auto"/>
                                                          </w:divBdr>
                                                        </w:div>
                                                        <w:div w:id="1236236722">
                                                          <w:marLeft w:val="0"/>
                                                          <w:marRight w:val="0"/>
                                                          <w:marTop w:val="0"/>
                                                          <w:marBottom w:val="0"/>
                                                          <w:divBdr>
                                                            <w:top w:val="none" w:sz="0" w:space="0" w:color="auto"/>
                                                            <w:left w:val="none" w:sz="0" w:space="0" w:color="auto"/>
                                                            <w:bottom w:val="none" w:sz="0" w:space="0" w:color="auto"/>
                                                            <w:right w:val="none" w:sz="0" w:space="0" w:color="auto"/>
                                                          </w:divBdr>
                                                        </w:div>
                                                        <w:div w:id="1214655087">
                                                          <w:marLeft w:val="0"/>
                                                          <w:marRight w:val="0"/>
                                                          <w:marTop w:val="0"/>
                                                          <w:marBottom w:val="0"/>
                                                          <w:divBdr>
                                                            <w:top w:val="none" w:sz="0" w:space="0" w:color="auto"/>
                                                            <w:left w:val="none" w:sz="0" w:space="0" w:color="auto"/>
                                                            <w:bottom w:val="none" w:sz="0" w:space="0" w:color="auto"/>
                                                            <w:right w:val="none" w:sz="0" w:space="0" w:color="auto"/>
                                                          </w:divBdr>
                                                        </w:div>
                                                        <w:div w:id="195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798853">
                                              <w:marLeft w:val="0"/>
                                              <w:marRight w:val="0"/>
                                              <w:marTop w:val="0"/>
                                              <w:marBottom w:val="0"/>
                                              <w:divBdr>
                                                <w:top w:val="none" w:sz="0" w:space="0" w:color="auto"/>
                                                <w:left w:val="none" w:sz="0" w:space="0" w:color="auto"/>
                                                <w:bottom w:val="none" w:sz="0" w:space="0" w:color="auto"/>
                                                <w:right w:val="none" w:sz="0" w:space="0" w:color="auto"/>
                                              </w:divBdr>
                                              <w:divsChild>
                                                <w:div w:id="1019165839">
                                                  <w:marLeft w:val="0"/>
                                                  <w:marRight w:val="0"/>
                                                  <w:marTop w:val="0"/>
                                                  <w:marBottom w:val="0"/>
                                                  <w:divBdr>
                                                    <w:top w:val="none" w:sz="0" w:space="0" w:color="auto"/>
                                                    <w:left w:val="none" w:sz="0" w:space="0" w:color="auto"/>
                                                    <w:bottom w:val="none" w:sz="0" w:space="0" w:color="auto"/>
                                                    <w:right w:val="none" w:sz="0" w:space="0" w:color="auto"/>
                                                  </w:divBdr>
                                                  <w:divsChild>
                                                    <w:div w:id="761996330">
                                                      <w:marLeft w:val="0"/>
                                                      <w:marRight w:val="0"/>
                                                      <w:marTop w:val="0"/>
                                                      <w:marBottom w:val="45"/>
                                                      <w:divBdr>
                                                        <w:top w:val="none" w:sz="0" w:space="0" w:color="auto"/>
                                                        <w:left w:val="none" w:sz="0" w:space="0" w:color="auto"/>
                                                        <w:bottom w:val="none" w:sz="0" w:space="0" w:color="auto"/>
                                                        <w:right w:val="none" w:sz="0" w:space="0" w:color="auto"/>
                                                      </w:divBdr>
                                                    </w:div>
                                                    <w:div w:id="19601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4327">
                                              <w:marLeft w:val="0"/>
                                              <w:marRight w:val="0"/>
                                              <w:marTop w:val="0"/>
                                              <w:marBottom w:val="0"/>
                                              <w:divBdr>
                                                <w:top w:val="none" w:sz="0" w:space="0" w:color="auto"/>
                                                <w:left w:val="none" w:sz="0" w:space="0" w:color="auto"/>
                                                <w:bottom w:val="none" w:sz="0" w:space="0" w:color="auto"/>
                                                <w:right w:val="none" w:sz="0" w:space="0" w:color="auto"/>
                                              </w:divBdr>
                                              <w:divsChild>
                                                <w:div w:id="21288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395265">
                              <w:marLeft w:val="0"/>
                              <w:marRight w:val="0"/>
                              <w:marTop w:val="0"/>
                              <w:marBottom w:val="0"/>
                              <w:divBdr>
                                <w:top w:val="none" w:sz="0" w:space="0" w:color="auto"/>
                                <w:left w:val="none" w:sz="0" w:space="0" w:color="auto"/>
                                <w:bottom w:val="none" w:sz="0" w:space="0" w:color="auto"/>
                                <w:right w:val="none" w:sz="0" w:space="0" w:color="auto"/>
                              </w:divBdr>
                              <w:divsChild>
                                <w:div w:id="1450860479">
                                  <w:marLeft w:val="0"/>
                                  <w:marRight w:val="0"/>
                                  <w:marTop w:val="0"/>
                                  <w:marBottom w:val="0"/>
                                  <w:divBdr>
                                    <w:top w:val="none" w:sz="0" w:space="0" w:color="auto"/>
                                    <w:left w:val="none" w:sz="0" w:space="0" w:color="auto"/>
                                    <w:bottom w:val="none" w:sz="0" w:space="0" w:color="auto"/>
                                    <w:right w:val="none" w:sz="0" w:space="0" w:color="auto"/>
                                  </w:divBdr>
                                </w:div>
                                <w:div w:id="590048009">
                                  <w:marLeft w:val="0"/>
                                  <w:marRight w:val="0"/>
                                  <w:marTop w:val="0"/>
                                  <w:marBottom w:val="0"/>
                                  <w:divBdr>
                                    <w:top w:val="none" w:sz="0" w:space="0" w:color="auto"/>
                                    <w:left w:val="none" w:sz="0" w:space="0" w:color="auto"/>
                                    <w:bottom w:val="none" w:sz="0" w:space="0" w:color="auto"/>
                                    <w:right w:val="none" w:sz="0" w:space="0" w:color="auto"/>
                                  </w:divBdr>
                                  <w:divsChild>
                                    <w:div w:id="1615138664">
                                      <w:marLeft w:val="0"/>
                                      <w:marRight w:val="0"/>
                                      <w:marTop w:val="0"/>
                                      <w:marBottom w:val="0"/>
                                      <w:divBdr>
                                        <w:top w:val="none" w:sz="0" w:space="0" w:color="auto"/>
                                        <w:left w:val="none" w:sz="0" w:space="0" w:color="auto"/>
                                        <w:bottom w:val="none" w:sz="0" w:space="0" w:color="auto"/>
                                        <w:right w:val="none" w:sz="0" w:space="0" w:color="auto"/>
                                      </w:divBdr>
                                      <w:divsChild>
                                        <w:div w:id="598760542">
                                          <w:marLeft w:val="0"/>
                                          <w:marRight w:val="0"/>
                                          <w:marTop w:val="0"/>
                                          <w:marBottom w:val="0"/>
                                          <w:divBdr>
                                            <w:top w:val="none" w:sz="0" w:space="0" w:color="auto"/>
                                            <w:left w:val="none" w:sz="0" w:space="0" w:color="auto"/>
                                            <w:bottom w:val="none" w:sz="0" w:space="0" w:color="auto"/>
                                            <w:right w:val="none" w:sz="0" w:space="0" w:color="auto"/>
                                          </w:divBdr>
                                          <w:divsChild>
                                            <w:div w:id="805125499">
                                              <w:marLeft w:val="0"/>
                                              <w:marRight w:val="0"/>
                                              <w:marTop w:val="0"/>
                                              <w:marBottom w:val="0"/>
                                              <w:divBdr>
                                                <w:top w:val="none" w:sz="0" w:space="0" w:color="auto"/>
                                                <w:left w:val="none" w:sz="0" w:space="0" w:color="auto"/>
                                                <w:bottom w:val="none" w:sz="0" w:space="0" w:color="auto"/>
                                                <w:right w:val="none" w:sz="0" w:space="0" w:color="auto"/>
                                              </w:divBdr>
                                              <w:divsChild>
                                                <w:div w:id="1551578233">
                                                  <w:marLeft w:val="0"/>
                                                  <w:marRight w:val="0"/>
                                                  <w:marTop w:val="0"/>
                                                  <w:marBottom w:val="0"/>
                                                  <w:divBdr>
                                                    <w:top w:val="none" w:sz="0" w:space="0" w:color="auto"/>
                                                    <w:left w:val="none" w:sz="0" w:space="0" w:color="auto"/>
                                                    <w:bottom w:val="none" w:sz="0" w:space="0" w:color="auto"/>
                                                    <w:right w:val="none" w:sz="0" w:space="0" w:color="auto"/>
                                                  </w:divBdr>
                                                  <w:divsChild>
                                                    <w:div w:id="11516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49515">
                                          <w:marLeft w:val="0"/>
                                          <w:marRight w:val="0"/>
                                          <w:marTop w:val="0"/>
                                          <w:marBottom w:val="0"/>
                                          <w:divBdr>
                                            <w:top w:val="none" w:sz="0" w:space="0" w:color="auto"/>
                                            <w:left w:val="none" w:sz="0" w:space="0" w:color="auto"/>
                                            <w:bottom w:val="none" w:sz="0" w:space="0" w:color="auto"/>
                                            <w:right w:val="none" w:sz="0" w:space="0" w:color="auto"/>
                                          </w:divBdr>
                                          <w:divsChild>
                                            <w:div w:id="954672478">
                                              <w:marLeft w:val="0"/>
                                              <w:marRight w:val="0"/>
                                              <w:marTop w:val="0"/>
                                              <w:marBottom w:val="0"/>
                                              <w:divBdr>
                                                <w:top w:val="none" w:sz="0" w:space="0" w:color="auto"/>
                                                <w:left w:val="none" w:sz="0" w:space="0" w:color="auto"/>
                                                <w:bottom w:val="none" w:sz="0" w:space="0" w:color="auto"/>
                                                <w:right w:val="none" w:sz="0" w:space="0" w:color="auto"/>
                                              </w:divBdr>
                                              <w:divsChild>
                                                <w:div w:id="403139082">
                                                  <w:marLeft w:val="0"/>
                                                  <w:marRight w:val="0"/>
                                                  <w:marTop w:val="0"/>
                                                  <w:marBottom w:val="0"/>
                                                  <w:divBdr>
                                                    <w:top w:val="none" w:sz="0" w:space="0" w:color="auto"/>
                                                    <w:left w:val="none" w:sz="0" w:space="0" w:color="auto"/>
                                                    <w:bottom w:val="none" w:sz="0" w:space="0" w:color="auto"/>
                                                    <w:right w:val="none" w:sz="0" w:space="0" w:color="auto"/>
                                                  </w:divBdr>
                                                </w:div>
                                              </w:divsChild>
                                            </w:div>
                                            <w:div w:id="699672187">
                                              <w:marLeft w:val="0"/>
                                              <w:marRight w:val="0"/>
                                              <w:marTop w:val="0"/>
                                              <w:marBottom w:val="0"/>
                                              <w:divBdr>
                                                <w:top w:val="none" w:sz="0" w:space="0" w:color="auto"/>
                                                <w:left w:val="none" w:sz="0" w:space="0" w:color="auto"/>
                                                <w:bottom w:val="none" w:sz="0" w:space="0" w:color="auto"/>
                                                <w:right w:val="none" w:sz="0" w:space="0" w:color="auto"/>
                                              </w:divBdr>
                                              <w:divsChild>
                                                <w:div w:id="1393310995">
                                                  <w:marLeft w:val="0"/>
                                                  <w:marRight w:val="0"/>
                                                  <w:marTop w:val="0"/>
                                                  <w:marBottom w:val="0"/>
                                                  <w:divBdr>
                                                    <w:top w:val="none" w:sz="0" w:space="0" w:color="auto"/>
                                                    <w:left w:val="none" w:sz="0" w:space="0" w:color="auto"/>
                                                    <w:bottom w:val="none" w:sz="0" w:space="0" w:color="auto"/>
                                                    <w:right w:val="none" w:sz="0" w:space="0" w:color="auto"/>
                                                  </w:divBdr>
                                                  <w:divsChild>
                                                    <w:div w:id="1195731685">
                                                      <w:marLeft w:val="0"/>
                                                      <w:marRight w:val="0"/>
                                                      <w:marTop w:val="0"/>
                                                      <w:marBottom w:val="0"/>
                                                      <w:divBdr>
                                                        <w:top w:val="none" w:sz="0" w:space="0" w:color="auto"/>
                                                        <w:left w:val="none" w:sz="0" w:space="0" w:color="auto"/>
                                                        <w:bottom w:val="none" w:sz="0" w:space="0" w:color="auto"/>
                                                        <w:right w:val="none" w:sz="0" w:space="0" w:color="auto"/>
                                                      </w:divBdr>
                                                      <w:divsChild>
                                                        <w:div w:id="721683990">
                                                          <w:marLeft w:val="0"/>
                                                          <w:marRight w:val="0"/>
                                                          <w:marTop w:val="0"/>
                                                          <w:marBottom w:val="0"/>
                                                          <w:divBdr>
                                                            <w:top w:val="none" w:sz="0" w:space="0" w:color="auto"/>
                                                            <w:left w:val="none" w:sz="0" w:space="0" w:color="auto"/>
                                                            <w:bottom w:val="none" w:sz="0" w:space="0" w:color="auto"/>
                                                            <w:right w:val="none" w:sz="0" w:space="0" w:color="auto"/>
                                                          </w:divBdr>
                                                        </w:div>
                                                        <w:div w:id="121846950">
                                                          <w:marLeft w:val="0"/>
                                                          <w:marRight w:val="0"/>
                                                          <w:marTop w:val="0"/>
                                                          <w:marBottom w:val="0"/>
                                                          <w:divBdr>
                                                            <w:top w:val="none" w:sz="0" w:space="0" w:color="auto"/>
                                                            <w:left w:val="none" w:sz="0" w:space="0" w:color="auto"/>
                                                            <w:bottom w:val="none" w:sz="0" w:space="0" w:color="auto"/>
                                                            <w:right w:val="none" w:sz="0" w:space="0" w:color="auto"/>
                                                          </w:divBdr>
                                                        </w:div>
                                                      </w:divsChild>
                                                    </w:div>
                                                    <w:div w:id="1668822375">
                                                      <w:marLeft w:val="0"/>
                                                      <w:marRight w:val="0"/>
                                                      <w:marTop w:val="0"/>
                                                      <w:marBottom w:val="0"/>
                                                      <w:divBdr>
                                                        <w:top w:val="none" w:sz="0" w:space="0" w:color="auto"/>
                                                        <w:left w:val="none" w:sz="0" w:space="0" w:color="auto"/>
                                                        <w:bottom w:val="none" w:sz="0" w:space="0" w:color="auto"/>
                                                        <w:right w:val="none" w:sz="0" w:space="0" w:color="auto"/>
                                                      </w:divBdr>
                                                      <w:divsChild>
                                                        <w:div w:id="1785269461">
                                                          <w:marLeft w:val="0"/>
                                                          <w:marRight w:val="0"/>
                                                          <w:marTop w:val="0"/>
                                                          <w:marBottom w:val="0"/>
                                                          <w:divBdr>
                                                            <w:top w:val="none" w:sz="0" w:space="0" w:color="auto"/>
                                                            <w:left w:val="none" w:sz="0" w:space="0" w:color="auto"/>
                                                            <w:bottom w:val="none" w:sz="0" w:space="0" w:color="auto"/>
                                                            <w:right w:val="none" w:sz="0" w:space="0" w:color="auto"/>
                                                          </w:divBdr>
                                                        </w:div>
                                                        <w:div w:id="1404645056">
                                                          <w:marLeft w:val="0"/>
                                                          <w:marRight w:val="0"/>
                                                          <w:marTop w:val="0"/>
                                                          <w:marBottom w:val="0"/>
                                                          <w:divBdr>
                                                            <w:top w:val="none" w:sz="0" w:space="0" w:color="auto"/>
                                                            <w:left w:val="none" w:sz="0" w:space="0" w:color="auto"/>
                                                            <w:bottom w:val="none" w:sz="0" w:space="0" w:color="auto"/>
                                                            <w:right w:val="none" w:sz="0" w:space="0" w:color="auto"/>
                                                          </w:divBdr>
                                                        </w:div>
                                                        <w:div w:id="571429543">
                                                          <w:marLeft w:val="0"/>
                                                          <w:marRight w:val="0"/>
                                                          <w:marTop w:val="0"/>
                                                          <w:marBottom w:val="0"/>
                                                          <w:divBdr>
                                                            <w:top w:val="none" w:sz="0" w:space="0" w:color="auto"/>
                                                            <w:left w:val="none" w:sz="0" w:space="0" w:color="auto"/>
                                                            <w:bottom w:val="none" w:sz="0" w:space="0" w:color="auto"/>
                                                            <w:right w:val="none" w:sz="0" w:space="0" w:color="auto"/>
                                                          </w:divBdr>
                                                        </w:div>
                                                        <w:div w:id="2008439330">
                                                          <w:marLeft w:val="0"/>
                                                          <w:marRight w:val="0"/>
                                                          <w:marTop w:val="0"/>
                                                          <w:marBottom w:val="0"/>
                                                          <w:divBdr>
                                                            <w:top w:val="none" w:sz="0" w:space="0" w:color="auto"/>
                                                            <w:left w:val="none" w:sz="0" w:space="0" w:color="auto"/>
                                                            <w:bottom w:val="none" w:sz="0" w:space="0" w:color="auto"/>
                                                            <w:right w:val="none" w:sz="0" w:space="0" w:color="auto"/>
                                                          </w:divBdr>
                                                        </w:div>
                                                        <w:div w:id="179413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74310">
                                              <w:marLeft w:val="0"/>
                                              <w:marRight w:val="0"/>
                                              <w:marTop w:val="0"/>
                                              <w:marBottom w:val="0"/>
                                              <w:divBdr>
                                                <w:top w:val="none" w:sz="0" w:space="0" w:color="auto"/>
                                                <w:left w:val="none" w:sz="0" w:space="0" w:color="auto"/>
                                                <w:bottom w:val="none" w:sz="0" w:space="0" w:color="auto"/>
                                                <w:right w:val="none" w:sz="0" w:space="0" w:color="auto"/>
                                              </w:divBdr>
                                              <w:divsChild>
                                                <w:div w:id="2052799320">
                                                  <w:marLeft w:val="0"/>
                                                  <w:marRight w:val="0"/>
                                                  <w:marTop w:val="0"/>
                                                  <w:marBottom w:val="0"/>
                                                  <w:divBdr>
                                                    <w:top w:val="none" w:sz="0" w:space="0" w:color="auto"/>
                                                    <w:left w:val="none" w:sz="0" w:space="0" w:color="auto"/>
                                                    <w:bottom w:val="none" w:sz="0" w:space="0" w:color="auto"/>
                                                    <w:right w:val="none" w:sz="0" w:space="0" w:color="auto"/>
                                                  </w:divBdr>
                                                  <w:divsChild>
                                                    <w:div w:id="1431857699">
                                                      <w:marLeft w:val="0"/>
                                                      <w:marRight w:val="0"/>
                                                      <w:marTop w:val="0"/>
                                                      <w:marBottom w:val="45"/>
                                                      <w:divBdr>
                                                        <w:top w:val="none" w:sz="0" w:space="0" w:color="auto"/>
                                                        <w:left w:val="none" w:sz="0" w:space="0" w:color="auto"/>
                                                        <w:bottom w:val="none" w:sz="0" w:space="0" w:color="auto"/>
                                                        <w:right w:val="none" w:sz="0" w:space="0" w:color="auto"/>
                                                      </w:divBdr>
                                                    </w:div>
                                                    <w:div w:id="14605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0712">
                                              <w:marLeft w:val="0"/>
                                              <w:marRight w:val="0"/>
                                              <w:marTop w:val="0"/>
                                              <w:marBottom w:val="0"/>
                                              <w:divBdr>
                                                <w:top w:val="none" w:sz="0" w:space="0" w:color="auto"/>
                                                <w:left w:val="none" w:sz="0" w:space="0" w:color="auto"/>
                                                <w:bottom w:val="none" w:sz="0" w:space="0" w:color="auto"/>
                                                <w:right w:val="none" w:sz="0" w:space="0" w:color="auto"/>
                                              </w:divBdr>
                                              <w:divsChild>
                                                <w:div w:id="184026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761297">
                              <w:marLeft w:val="0"/>
                              <w:marRight w:val="0"/>
                              <w:marTop w:val="0"/>
                              <w:marBottom w:val="0"/>
                              <w:divBdr>
                                <w:top w:val="none" w:sz="0" w:space="0" w:color="auto"/>
                                <w:left w:val="none" w:sz="0" w:space="0" w:color="auto"/>
                                <w:bottom w:val="none" w:sz="0" w:space="0" w:color="auto"/>
                                <w:right w:val="none" w:sz="0" w:space="0" w:color="auto"/>
                              </w:divBdr>
                              <w:divsChild>
                                <w:div w:id="2099321779">
                                  <w:marLeft w:val="0"/>
                                  <w:marRight w:val="0"/>
                                  <w:marTop w:val="0"/>
                                  <w:marBottom w:val="0"/>
                                  <w:divBdr>
                                    <w:top w:val="none" w:sz="0" w:space="0" w:color="auto"/>
                                    <w:left w:val="none" w:sz="0" w:space="0" w:color="auto"/>
                                    <w:bottom w:val="none" w:sz="0" w:space="0" w:color="auto"/>
                                    <w:right w:val="none" w:sz="0" w:space="0" w:color="auto"/>
                                  </w:divBdr>
                                </w:div>
                                <w:div w:id="1884365048">
                                  <w:marLeft w:val="0"/>
                                  <w:marRight w:val="0"/>
                                  <w:marTop w:val="0"/>
                                  <w:marBottom w:val="0"/>
                                  <w:divBdr>
                                    <w:top w:val="none" w:sz="0" w:space="0" w:color="auto"/>
                                    <w:left w:val="none" w:sz="0" w:space="0" w:color="auto"/>
                                    <w:bottom w:val="none" w:sz="0" w:space="0" w:color="auto"/>
                                    <w:right w:val="none" w:sz="0" w:space="0" w:color="auto"/>
                                  </w:divBdr>
                                  <w:divsChild>
                                    <w:div w:id="1403676772">
                                      <w:marLeft w:val="0"/>
                                      <w:marRight w:val="0"/>
                                      <w:marTop w:val="0"/>
                                      <w:marBottom w:val="0"/>
                                      <w:divBdr>
                                        <w:top w:val="none" w:sz="0" w:space="0" w:color="auto"/>
                                        <w:left w:val="none" w:sz="0" w:space="0" w:color="auto"/>
                                        <w:bottom w:val="none" w:sz="0" w:space="0" w:color="auto"/>
                                        <w:right w:val="none" w:sz="0" w:space="0" w:color="auto"/>
                                      </w:divBdr>
                                      <w:divsChild>
                                        <w:div w:id="1360744098">
                                          <w:marLeft w:val="0"/>
                                          <w:marRight w:val="0"/>
                                          <w:marTop w:val="0"/>
                                          <w:marBottom w:val="0"/>
                                          <w:divBdr>
                                            <w:top w:val="none" w:sz="0" w:space="0" w:color="auto"/>
                                            <w:left w:val="none" w:sz="0" w:space="0" w:color="auto"/>
                                            <w:bottom w:val="none" w:sz="0" w:space="0" w:color="auto"/>
                                            <w:right w:val="none" w:sz="0" w:space="0" w:color="auto"/>
                                          </w:divBdr>
                                          <w:divsChild>
                                            <w:div w:id="553660315">
                                              <w:marLeft w:val="0"/>
                                              <w:marRight w:val="0"/>
                                              <w:marTop w:val="0"/>
                                              <w:marBottom w:val="0"/>
                                              <w:divBdr>
                                                <w:top w:val="none" w:sz="0" w:space="0" w:color="auto"/>
                                                <w:left w:val="none" w:sz="0" w:space="0" w:color="auto"/>
                                                <w:bottom w:val="none" w:sz="0" w:space="0" w:color="auto"/>
                                                <w:right w:val="none" w:sz="0" w:space="0" w:color="auto"/>
                                              </w:divBdr>
                                              <w:divsChild>
                                                <w:div w:id="1021778042">
                                                  <w:marLeft w:val="0"/>
                                                  <w:marRight w:val="0"/>
                                                  <w:marTop w:val="0"/>
                                                  <w:marBottom w:val="0"/>
                                                  <w:divBdr>
                                                    <w:top w:val="none" w:sz="0" w:space="0" w:color="auto"/>
                                                    <w:left w:val="none" w:sz="0" w:space="0" w:color="auto"/>
                                                    <w:bottom w:val="none" w:sz="0" w:space="0" w:color="auto"/>
                                                    <w:right w:val="none" w:sz="0" w:space="0" w:color="auto"/>
                                                  </w:divBdr>
                                                  <w:divsChild>
                                                    <w:div w:id="114107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02673">
                                          <w:marLeft w:val="0"/>
                                          <w:marRight w:val="0"/>
                                          <w:marTop w:val="0"/>
                                          <w:marBottom w:val="0"/>
                                          <w:divBdr>
                                            <w:top w:val="none" w:sz="0" w:space="0" w:color="auto"/>
                                            <w:left w:val="none" w:sz="0" w:space="0" w:color="auto"/>
                                            <w:bottom w:val="none" w:sz="0" w:space="0" w:color="auto"/>
                                            <w:right w:val="none" w:sz="0" w:space="0" w:color="auto"/>
                                          </w:divBdr>
                                          <w:divsChild>
                                            <w:div w:id="317811347">
                                              <w:marLeft w:val="0"/>
                                              <w:marRight w:val="0"/>
                                              <w:marTop w:val="0"/>
                                              <w:marBottom w:val="0"/>
                                              <w:divBdr>
                                                <w:top w:val="none" w:sz="0" w:space="0" w:color="auto"/>
                                                <w:left w:val="none" w:sz="0" w:space="0" w:color="auto"/>
                                                <w:bottom w:val="none" w:sz="0" w:space="0" w:color="auto"/>
                                                <w:right w:val="none" w:sz="0" w:space="0" w:color="auto"/>
                                              </w:divBdr>
                                              <w:divsChild>
                                                <w:div w:id="1303845543">
                                                  <w:marLeft w:val="0"/>
                                                  <w:marRight w:val="0"/>
                                                  <w:marTop w:val="0"/>
                                                  <w:marBottom w:val="0"/>
                                                  <w:divBdr>
                                                    <w:top w:val="none" w:sz="0" w:space="0" w:color="auto"/>
                                                    <w:left w:val="none" w:sz="0" w:space="0" w:color="auto"/>
                                                    <w:bottom w:val="none" w:sz="0" w:space="0" w:color="auto"/>
                                                    <w:right w:val="none" w:sz="0" w:space="0" w:color="auto"/>
                                                  </w:divBdr>
                                                </w:div>
                                              </w:divsChild>
                                            </w:div>
                                            <w:div w:id="442649753">
                                              <w:marLeft w:val="0"/>
                                              <w:marRight w:val="0"/>
                                              <w:marTop w:val="0"/>
                                              <w:marBottom w:val="0"/>
                                              <w:divBdr>
                                                <w:top w:val="none" w:sz="0" w:space="0" w:color="auto"/>
                                                <w:left w:val="none" w:sz="0" w:space="0" w:color="auto"/>
                                                <w:bottom w:val="none" w:sz="0" w:space="0" w:color="auto"/>
                                                <w:right w:val="none" w:sz="0" w:space="0" w:color="auto"/>
                                              </w:divBdr>
                                              <w:divsChild>
                                                <w:div w:id="786778888">
                                                  <w:marLeft w:val="0"/>
                                                  <w:marRight w:val="0"/>
                                                  <w:marTop w:val="0"/>
                                                  <w:marBottom w:val="0"/>
                                                  <w:divBdr>
                                                    <w:top w:val="none" w:sz="0" w:space="0" w:color="auto"/>
                                                    <w:left w:val="none" w:sz="0" w:space="0" w:color="auto"/>
                                                    <w:bottom w:val="none" w:sz="0" w:space="0" w:color="auto"/>
                                                    <w:right w:val="none" w:sz="0" w:space="0" w:color="auto"/>
                                                  </w:divBdr>
                                                  <w:divsChild>
                                                    <w:div w:id="1599875544">
                                                      <w:marLeft w:val="0"/>
                                                      <w:marRight w:val="0"/>
                                                      <w:marTop w:val="0"/>
                                                      <w:marBottom w:val="0"/>
                                                      <w:divBdr>
                                                        <w:top w:val="none" w:sz="0" w:space="0" w:color="auto"/>
                                                        <w:left w:val="none" w:sz="0" w:space="0" w:color="auto"/>
                                                        <w:bottom w:val="none" w:sz="0" w:space="0" w:color="auto"/>
                                                        <w:right w:val="none" w:sz="0" w:space="0" w:color="auto"/>
                                                      </w:divBdr>
                                                      <w:divsChild>
                                                        <w:div w:id="957486044">
                                                          <w:marLeft w:val="0"/>
                                                          <w:marRight w:val="0"/>
                                                          <w:marTop w:val="0"/>
                                                          <w:marBottom w:val="0"/>
                                                          <w:divBdr>
                                                            <w:top w:val="none" w:sz="0" w:space="0" w:color="auto"/>
                                                            <w:left w:val="none" w:sz="0" w:space="0" w:color="auto"/>
                                                            <w:bottom w:val="none" w:sz="0" w:space="0" w:color="auto"/>
                                                            <w:right w:val="none" w:sz="0" w:space="0" w:color="auto"/>
                                                          </w:divBdr>
                                                        </w:div>
                                                        <w:div w:id="2067294745">
                                                          <w:marLeft w:val="0"/>
                                                          <w:marRight w:val="0"/>
                                                          <w:marTop w:val="0"/>
                                                          <w:marBottom w:val="0"/>
                                                          <w:divBdr>
                                                            <w:top w:val="none" w:sz="0" w:space="0" w:color="auto"/>
                                                            <w:left w:val="none" w:sz="0" w:space="0" w:color="auto"/>
                                                            <w:bottom w:val="none" w:sz="0" w:space="0" w:color="auto"/>
                                                            <w:right w:val="none" w:sz="0" w:space="0" w:color="auto"/>
                                                          </w:divBdr>
                                                        </w:div>
                                                      </w:divsChild>
                                                    </w:div>
                                                    <w:div w:id="677392665">
                                                      <w:marLeft w:val="0"/>
                                                      <w:marRight w:val="0"/>
                                                      <w:marTop w:val="0"/>
                                                      <w:marBottom w:val="0"/>
                                                      <w:divBdr>
                                                        <w:top w:val="none" w:sz="0" w:space="0" w:color="auto"/>
                                                        <w:left w:val="none" w:sz="0" w:space="0" w:color="auto"/>
                                                        <w:bottom w:val="none" w:sz="0" w:space="0" w:color="auto"/>
                                                        <w:right w:val="none" w:sz="0" w:space="0" w:color="auto"/>
                                                      </w:divBdr>
                                                      <w:divsChild>
                                                        <w:div w:id="1234779960">
                                                          <w:marLeft w:val="0"/>
                                                          <w:marRight w:val="0"/>
                                                          <w:marTop w:val="0"/>
                                                          <w:marBottom w:val="0"/>
                                                          <w:divBdr>
                                                            <w:top w:val="none" w:sz="0" w:space="0" w:color="auto"/>
                                                            <w:left w:val="none" w:sz="0" w:space="0" w:color="auto"/>
                                                            <w:bottom w:val="none" w:sz="0" w:space="0" w:color="auto"/>
                                                            <w:right w:val="none" w:sz="0" w:space="0" w:color="auto"/>
                                                          </w:divBdr>
                                                        </w:div>
                                                        <w:div w:id="1691182260">
                                                          <w:marLeft w:val="0"/>
                                                          <w:marRight w:val="0"/>
                                                          <w:marTop w:val="0"/>
                                                          <w:marBottom w:val="0"/>
                                                          <w:divBdr>
                                                            <w:top w:val="none" w:sz="0" w:space="0" w:color="auto"/>
                                                            <w:left w:val="none" w:sz="0" w:space="0" w:color="auto"/>
                                                            <w:bottom w:val="none" w:sz="0" w:space="0" w:color="auto"/>
                                                            <w:right w:val="none" w:sz="0" w:space="0" w:color="auto"/>
                                                          </w:divBdr>
                                                        </w:div>
                                                        <w:div w:id="21249816">
                                                          <w:marLeft w:val="0"/>
                                                          <w:marRight w:val="0"/>
                                                          <w:marTop w:val="0"/>
                                                          <w:marBottom w:val="0"/>
                                                          <w:divBdr>
                                                            <w:top w:val="none" w:sz="0" w:space="0" w:color="auto"/>
                                                            <w:left w:val="none" w:sz="0" w:space="0" w:color="auto"/>
                                                            <w:bottom w:val="none" w:sz="0" w:space="0" w:color="auto"/>
                                                            <w:right w:val="none" w:sz="0" w:space="0" w:color="auto"/>
                                                          </w:divBdr>
                                                        </w:div>
                                                        <w:div w:id="161627742">
                                                          <w:marLeft w:val="0"/>
                                                          <w:marRight w:val="0"/>
                                                          <w:marTop w:val="0"/>
                                                          <w:marBottom w:val="0"/>
                                                          <w:divBdr>
                                                            <w:top w:val="none" w:sz="0" w:space="0" w:color="auto"/>
                                                            <w:left w:val="none" w:sz="0" w:space="0" w:color="auto"/>
                                                            <w:bottom w:val="none" w:sz="0" w:space="0" w:color="auto"/>
                                                            <w:right w:val="none" w:sz="0" w:space="0" w:color="auto"/>
                                                          </w:divBdr>
                                                        </w:div>
                                                        <w:div w:id="68421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326824">
                                              <w:marLeft w:val="0"/>
                                              <w:marRight w:val="0"/>
                                              <w:marTop w:val="0"/>
                                              <w:marBottom w:val="0"/>
                                              <w:divBdr>
                                                <w:top w:val="none" w:sz="0" w:space="0" w:color="auto"/>
                                                <w:left w:val="none" w:sz="0" w:space="0" w:color="auto"/>
                                                <w:bottom w:val="none" w:sz="0" w:space="0" w:color="auto"/>
                                                <w:right w:val="none" w:sz="0" w:space="0" w:color="auto"/>
                                              </w:divBdr>
                                              <w:divsChild>
                                                <w:div w:id="1241253763">
                                                  <w:marLeft w:val="0"/>
                                                  <w:marRight w:val="0"/>
                                                  <w:marTop w:val="0"/>
                                                  <w:marBottom w:val="0"/>
                                                  <w:divBdr>
                                                    <w:top w:val="none" w:sz="0" w:space="0" w:color="auto"/>
                                                    <w:left w:val="none" w:sz="0" w:space="0" w:color="auto"/>
                                                    <w:bottom w:val="none" w:sz="0" w:space="0" w:color="auto"/>
                                                    <w:right w:val="none" w:sz="0" w:space="0" w:color="auto"/>
                                                  </w:divBdr>
                                                  <w:divsChild>
                                                    <w:div w:id="952133282">
                                                      <w:marLeft w:val="0"/>
                                                      <w:marRight w:val="0"/>
                                                      <w:marTop w:val="0"/>
                                                      <w:marBottom w:val="45"/>
                                                      <w:divBdr>
                                                        <w:top w:val="none" w:sz="0" w:space="0" w:color="auto"/>
                                                        <w:left w:val="none" w:sz="0" w:space="0" w:color="auto"/>
                                                        <w:bottom w:val="none" w:sz="0" w:space="0" w:color="auto"/>
                                                        <w:right w:val="none" w:sz="0" w:space="0" w:color="auto"/>
                                                      </w:divBdr>
                                                    </w:div>
                                                    <w:div w:id="20703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1400">
                                              <w:marLeft w:val="0"/>
                                              <w:marRight w:val="0"/>
                                              <w:marTop w:val="0"/>
                                              <w:marBottom w:val="0"/>
                                              <w:divBdr>
                                                <w:top w:val="none" w:sz="0" w:space="0" w:color="auto"/>
                                                <w:left w:val="none" w:sz="0" w:space="0" w:color="auto"/>
                                                <w:bottom w:val="none" w:sz="0" w:space="0" w:color="auto"/>
                                                <w:right w:val="none" w:sz="0" w:space="0" w:color="auto"/>
                                              </w:divBdr>
                                              <w:divsChild>
                                                <w:div w:id="143787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7891638">
                      <w:marLeft w:val="0"/>
                      <w:marRight w:val="0"/>
                      <w:marTop w:val="0"/>
                      <w:marBottom w:val="0"/>
                      <w:divBdr>
                        <w:top w:val="none" w:sz="0" w:space="0" w:color="auto"/>
                        <w:left w:val="none" w:sz="0" w:space="0" w:color="auto"/>
                        <w:bottom w:val="none" w:sz="0" w:space="0" w:color="auto"/>
                        <w:right w:val="none" w:sz="0" w:space="0" w:color="auto"/>
                      </w:divBdr>
                      <w:divsChild>
                        <w:div w:id="122991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5BF4C-F685-4090-AF08-6424E2638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4</Pages>
  <Words>1437</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Fagan, Kate</dc:creator>
  <cp:keywords/>
  <dc:description/>
  <cp:lastModifiedBy>Fagan, Kate</cp:lastModifiedBy>
  <cp:revision>2</cp:revision>
  <dcterms:created xsi:type="dcterms:W3CDTF">2021-04-23T17:29:00Z</dcterms:created>
  <dcterms:modified xsi:type="dcterms:W3CDTF">2021-04-23T19:39:00Z</dcterms:modified>
</cp:coreProperties>
</file>